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sz w:val="28"/>
          <w:szCs w:val="28"/>
          <w:lang w:val="en-US"/>
        </w:rPr>
      </w:pPr>
      <w:r>
        <w:rPr>
          <w:rFonts w:cs="Calibri" w:cstheme="minorHAnsi"/>
          <w:b/>
          <w:sz w:val="28"/>
          <w:szCs w:val="28"/>
          <w:lang w:val="en-US"/>
        </w:rPr>
        <w:t>Greece 2.0</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sz w:val="28"/>
          <w:szCs w:val="28"/>
          <w:lang w:val="en-US"/>
        </w:rPr>
      </w:pPr>
      <w:r>
        <w:rPr>
          <w:rFonts w:cs="Calibri" w:cstheme="minorHAnsi"/>
          <w:b/>
          <w:sz w:val="28"/>
          <w:szCs w:val="28"/>
          <w:lang w:val="en-US"/>
        </w:rPr>
        <w:t>Basic Research Financing Action</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sz w:val="28"/>
          <w:szCs w:val="28"/>
          <w:lang w:val="en-US"/>
        </w:rPr>
      </w:pPr>
      <w:r>
        <w:rPr>
          <w:rFonts w:cs="Calibri" w:cstheme="minorHAnsi"/>
          <w:b/>
          <w:sz w:val="28"/>
          <w:szCs w:val="28"/>
          <w:lang w:val="en-US"/>
        </w:rPr>
        <w:t>(Horizontal support of all Sciences)</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sz w:val="28"/>
          <w:szCs w:val="28"/>
          <w:lang w:val="en-US"/>
        </w:rPr>
      </w:pPr>
      <w:r>
        <w:rPr>
          <w:rFonts w:cs="Calibri" w:cstheme="minorHAnsi"/>
          <w:b/>
          <w:sz w:val="28"/>
          <w:szCs w:val="28"/>
          <w:lang w:val="en-US"/>
        </w:rPr>
        <w:t>Sub-action 1</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caps/>
          <w:sz w:val="28"/>
          <w:szCs w:val="28"/>
          <w:lang w:val="en-US"/>
        </w:rPr>
      </w:pPr>
      <w:r>
        <w:rPr>
          <w:rFonts w:cs="Calibri" w:cstheme="minorHAnsi"/>
          <w:b/>
          <w:sz w:val="28"/>
          <w:szCs w:val="28"/>
          <w:lang w:val="en-US"/>
        </w:rPr>
        <w:t>Funding New Researchers</w:t>
      </w:r>
    </w:p>
    <w:p>
      <w:pPr>
        <w:pStyle w:val="Normal"/>
        <w:pBdr>
          <w:top w:val="single" w:sz="4" w:space="1" w:color="D9D9D9"/>
          <w:left w:val="single" w:sz="4" w:space="4" w:color="D9D9D9"/>
          <w:bottom w:val="single" w:sz="4" w:space="1" w:color="D9D9D9"/>
          <w:right w:val="single" w:sz="4" w:space="4" w:color="D9D9D9"/>
        </w:pBdr>
        <w:spacing w:lineRule="auto" w:line="276" w:before="0" w:after="0"/>
        <w:jc w:val="center"/>
        <w:rPr>
          <w:rFonts w:cs="Calibri" w:cstheme="minorHAnsi"/>
          <w:b/>
          <w:b/>
          <w:color w:val="E36C0A" w:themeColor="accent6" w:themeShade="bf"/>
          <w:sz w:val="28"/>
          <w:szCs w:val="28"/>
          <w:lang w:val="en-US"/>
        </w:rPr>
      </w:pPr>
      <w:r>
        <w:rPr>
          <w:rFonts w:cs="Calibri" w:cstheme="minorHAnsi"/>
          <w:b/>
          <w:color w:val="E36C0A" w:themeColor="accent6" w:themeShade="bf"/>
          <w:sz w:val="28"/>
          <w:szCs w:val="28"/>
          <w:lang w:val="en-US"/>
        </w:rPr>
        <w:t>PART B2.1</w:t>
      </w:r>
    </w:p>
    <w:p>
      <w:pPr>
        <w:pStyle w:val="Heading1"/>
        <w:numPr>
          <w:ilvl w:val="0"/>
          <w:numId w:val="5"/>
        </w:numPr>
        <w:rPr>
          <w:rFonts w:ascii="Calibri" w:hAnsi="Calibri" w:cs="Calibri" w:asciiTheme="minorHAnsi" w:cstheme="minorHAnsi" w:hAnsiTheme="minorHAnsi"/>
        </w:rPr>
      </w:pPr>
      <w:bookmarkStart w:id="0" w:name="_Toc109068105"/>
      <w:r>
        <w:rPr>
          <w:rFonts w:cs="Calibri" w:ascii="Calibri" w:hAnsi="Calibri" w:asciiTheme="minorHAnsi" w:cstheme="minorHAnsi" w:hAnsiTheme="minorHAnsi"/>
        </w:rPr>
        <w:t>Part B2.1 Research Proposal</w:t>
      </w:r>
      <w:bookmarkEnd w:id="0"/>
      <w:r>
        <w:rPr>
          <w:rFonts w:cs="Calibri" w:ascii="Calibri" w:hAnsi="Calibri" w:asciiTheme="minorHAnsi" w:cstheme="minorHAnsi" w:hAnsiTheme="minorHAnsi"/>
        </w:rPr>
        <w:t xml:space="preserve"> </w:t>
      </w:r>
    </w:p>
    <w:p>
      <w:pPr>
        <w:pStyle w:val="Normal"/>
        <w:spacing w:before="240" w:after="0"/>
        <w:jc w:val="center"/>
        <w:rPr>
          <w:rFonts w:cs="Calibri" w:cstheme="minorHAnsi"/>
          <w:i/>
          <w:i/>
          <w:iCs/>
          <w:color w:val="808080" w:themeColor="background1" w:themeShade="80"/>
          <w:u w:val="single"/>
          <w:lang w:val="en-US"/>
        </w:rPr>
      </w:pPr>
      <w:r>
        <w:rPr>
          <w:rFonts w:cs="Calibri" w:cstheme="minorHAnsi"/>
          <w:i/>
          <w:iCs/>
          <w:color w:val="808080" w:themeColor="background1" w:themeShade="80"/>
          <w:u w:val="single"/>
          <w:lang w:val="en-US"/>
        </w:rPr>
        <w:t>(max. 16 pages including cover page and references)</w:t>
      </w:r>
    </w:p>
    <w:p>
      <w:pPr>
        <w:pStyle w:val="Normal"/>
        <w:spacing w:before="240" w:after="0"/>
        <w:jc w:val="center"/>
        <w:rPr>
          <w:rFonts w:eastAsia="Calibri" w:cs="Calibri" w:cstheme="minorHAnsi" w:eastAsiaTheme="minorHAnsi"/>
          <w:b/>
          <w:b/>
          <w:sz w:val="28"/>
          <w:szCs w:val="28"/>
          <w:lang w:val="en-US"/>
        </w:rPr>
      </w:pPr>
      <w:r>
        <w:rPr>
          <w:rFonts w:eastAsia="Calibri" w:cs="Calibri" w:cstheme="minorHAnsi" w:eastAsiaTheme="minorHAnsi"/>
          <w:b/>
          <w:sz w:val="28"/>
          <w:szCs w:val="28"/>
          <w:lang w:val="en-US"/>
        </w:rPr>
        <w:t>Proposal Title</w:t>
      </w:r>
    </w:p>
    <w:p>
      <w:pPr>
        <w:pStyle w:val="Normal"/>
        <w:spacing w:before="0" w:after="0"/>
        <w:jc w:val="center"/>
        <w:rPr>
          <w:rFonts w:eastAsia="Calibri" w:cs="Calibri" w:cstheme="minorHAnsi" w:eastAsiaTheme="minorHAnsi"/>
          <w:b/>
          <w:b/>
          <w:sz w:val="28"/>
          <w:szCs w:val="28"/>
          <w:lang w:val="en-US"/>
        </w:rPr>
      </w:pPr>
      <w:r>
        <w:rPr>
          <w:rFonts w:eastAsia="Calibri" w:cs="Calibri" w:cstheme="minorHAnsi" w:eastAsiaTheme="minorHAnsi"/>
          <w:b/>
          <w:sz w:val="28"/>
          <w:szCs w:val="28"/>
          <w:lang w:val="en-US"/>
        </w:rPr>
        <w:t>Proposal Acronym</w:t>
      </w:r>
    </w:p>
    <w:p>
      <w:pPr>
        <w:pStyle w:val="Normal"/>
        <w:spacing w:before="0" w:after="0"/>
        <w:jc w:val="center"/>
        <w:rPr>
          <w:rFonts w:eastAsia="Calibri" w:cs="Calibri" w:cstheme="minorHAnsi" w:eastAsiaTheme="minorHAnsi"/>
          <w:b/>
          <w:b/>
          <w:lang w:val="en-US"/>
        </w:rPr>
      </w:pPr>
      <w:r>
        <w:rPr>
          <w:rFonts w:eastAsia="Calibri" w:cs="Calibri" w:cstheme="minorHAnsi" w:eastAsiaTheme="minorHAnsi"/>
          <w:b/>
          <w:lang w:val="en-US"/>
        </w:rPr>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lang w:val="en-US"/>
        </w:rPr>
      </w:pPr>
      <w:r>
        <w:rPr>
          <w:rFonts w:cs="Calibri" w:cstheme="minorHAnsi"/>
          <w:b/>
          <w:lang w:val="en-US"/>
        </w:rPr>
        <w:t>Principal Investigator</w:t>
      </w:r>
      <w:r>
        <w:rPr>
          <w:rFonts w:cs="Calibri" w:cstheme="minorHAnsi"/>
          <w:lang w:val="en-US"/>
        </w:rPr>
        <w:t xml:space="preserve"> (Name/Surname):</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lang w:val="en-US"/>
        </w:rPr>
      </w:pPr>
      <w:r>
        <w:rPr>
          <w:rFonts w:cs="Calibri" w:cstheme="minorHAnsi"/>
          <w:lang w:val="en-US"/>
        </w:rPr>
        <w:t xml:space="preserve">Scientific Area: </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lang w:val="en-US"/>
        </w:rPr>
      </w:pPr>
      <w:r>
        <w:rPr>
          <w:rFonts w:cs="Calibri" w:cstheme="minorHAnsi"/>
          <w:lang w:val="en-US"/>
        </w:rPr>
        <w:t>Scientific Field:</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rPr>
      </w:pPr>
      <w:r>
        <w:rPr>
          <w:rFonts w:cs="Calibri" w:cstheme="minorHAnsi"/>
          <w:lang w:val="en-US"/>
        </w:rPr>
        <w:t>Scientific Subfield</w:t>
      </w:r>
      <w:r>
        <w:rPr>
          <w:rFonts w:cs="Calibri" w:cstheme="minorHAnsi"/>
        </w:rPr>
        <w:t xml:space="preserve">: </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rPr>
      </w:pPr>
      <w:r>
        <w:rPr>
          <w:rFonts w:cs="Calibri" w:cstheme="minorHAnsi"/>
          <w:lang w:val="en-US"/>
        </w:rPr>
        <w:t>Project Duration</w:t>
      </w:r>
      <w:r>
        <w:rPr>
          <w:rFonts w:cs="Calibri" w:cstheme="minorHAnsi"/>
        </w:rPr>
        <w:t xml:space="preserve"> (</w:t>
      </w:r>
      <w:r>
        <w:rPr>
          <w:rFonts w:cs="Calibri" w:cstheme="minorHAnsi"/>
          <w:lang w:val="en-US"/>
        </w:rPr>
        <w:t>in months</w:t>
      </w:r>
      <w:r>
        <w:rPr>
          <w:rFonts w:cs="Calibri" w:cstheme="minorHAnsi"/>
        </w:rPr>
        <w:t>):</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rPr>
      </w:pPr>
      <w:r>
        <w:rPr>
          <w:rFonts w:cs="Calibri" w:cstheme="minorHAnsi"/>
          <w:lang w:val="en-US"/>
        </w:rPr>
        <w:t>Total Budget</w:t>
      </w:r>
      <w:r>
        <w:rPr>
          <w:rFonts w:cs="Calibri" w:cstheme="minorHAnsi"/>
        </w:rPr>
        <w:t xml:space="preserve"> (€):</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rPr>
      </w:pPr>
      <w:r>
        <w:rPr>
          <w:rFonts w:cs="Calibri" w:cstheme="minorHAnsi"/>
          <w:lang w:val="en-US"/>
        </w:rPr>
        <w:t>Host Institution</w:t>
      </w:r>
      <w:r>
        <w:rPr>
          <w:rFonts w:cs="Calibri" w:cstheme="minorHAnsi"/>
        </w:rPr>
        <w:t>:</w:t>
      </w:r>
    </w:p>
    <w:p>
      <w:pPr>
        <w:pStyle w:val="ListParagraph"/>
        <w:numPr>
          <w:ilvl w:val="0"/>
          <w:numId w:val="2"/>
        </w:numPr>
        <w:pBdr>
          <w:top w:val="single" w:sz="4" w:space="1" w:color="D9D9D9"/>
          <w:left w:val="single" w:sz="4" w:space="4" w:color="D9D9D9"/>
          <w:bottom w:val="single" w:sz="4" w:space="1" w:color="D9D9D9"/>
          <w:right w:val="single" w:sz="4" w:space="4" w:color="D9D9D9"/>
        </w:pBdr>
        <w:tabs>
          <w:tab w:val="clear" w:pos="720"/>
          <w:tab w:val="right" w:pos="284" w:leader="none"/>
        </w:tabs>
        <w:spacing w:before="0" w:after="0"/>
        <w:ind w:left="0" w:hanging="0"/>
        <w:contextualSpacing w:val="false"/>
        <w:rPr>
          <w:rFonts w:ascii="Calibri" w:hAnsi="Calibri" w:cs="Calibri" w:asciiTheme="minorHAnsi" w:cstheme="minorHAnsi" w:hAnsiTheme="minorHAnsi"/>
          <w:lang w:val="en-US"/>
        </w:rPr>
      </w:pPr>
      <w:r>
        <w:rPr>
          <w:rFonts w:cs="Calibri" w:cstheme="minorHAnsi"/>
          <w:lang w:val="en-US"/>
        </w:rPr>
        <w:t xml:space="preserve">Cooperating Organization(s): </w:t>
      </w:r>
      <w:r>
        <w:rPr>
          <w:rFonts w:cs="Calibri" w:cstheme="minorHAnsi"/>
          <w:color w:val="595959" w:themeColor="text1" w:themeTint="a6"/>
          <w:lang w:val="en-US"/>
        </w:rPr>
        <w:t>(</w:t>
      </w:r>
      <w:r>
        <w:rPr>
          <w:rFonts w:cs="Calibri" w:cstheme="minorHAnsi"/>
          <w:i/>
          <w:color w:val="595959" w:themeColor="text1" w:themeTint="a6"/>
          <w:lang w:val="en-US"/>
        </w:rPr>
        <w:t>if applicable</w:t>
      </w:r>
      <w:r>
        <w:rPr>
          <w:rFonts w:cs="Calibri" w:cstheme="minorHAnsi"/>
          <w:color w:val="595959" w:themeColor="text1" w:themeTint="a6"/>
          <w:lang w:val="en-US"/>
        </w:rPr>
        <w:t>)</w:t>
      </w:r>
    </w:p>
    <w:p>
      <w:pPr>
        <w:pStyle w:val="ListParagraph"/>
        <w:keepNext w:val="true"/>
        <w:keepLines/>
        <w:numPr>
          <w:ilvl w:val="0"/>
          <w:numId w:val="1"/>
        </w:numPr>
        <w:spacing w:before="0" w:after="0"/>
        <w:contextualSpacing w:val="false"/>
        <w:jc w:val="left"/>
        <w:outlineLvl w:val="1"/>
        <w:rPr>
          <w:rFonts w:ascii="Calibri" w:hAnsi="Calibri" w:eastAsia="" w:cs="Calibri" w:asciiTheme="minorHAnsi" w:cstheme="minorHAnsi" w:eastAsiaTheme="majorEastAsia" w:hAnsiTheme="minorHAnsi"/>
          <w:b/>
          <w:b/>
          <w:bCs/>
          <w:smallCaps/>
          <w:vanish/>
          <w:color w:val="FFFFFF" w:themeColor="background1"/>
          <w:sz w:val="4"/>
          <w:szCs w:val="4"/>
          <w:lang w:val="en-GB"/>
        </w:rPr>
      </w:pPr>
      <w:r>
        <w:rPr>
          <w:rFonts w:eastAsia="" w:cs="Calibri" w:cstheme="minorHAnsi" w:eastAsiaTheme="majorEastAsia"/>
          <w:b/>
          <w:bCs/>
          <w:smallCaps/>
          <w:vanish/>
          <w:color w:val="FFFFFF" w:themeColor="background1"/>
          <w:sz w:val="4"/>
          <w:szCs w:val="4"/>
          <w:lang w:val="en-GB"/>
        </w:rPr>
      </w:r>
      <w:bookmarkStart w:id="1" w:name="_Toc109068106"/>
      <w:bookmarkStart w:id="2" w:name="_Toc109066249"/>
      <w:bookmarkStart w:id="3" w:name="_Toc109066231"/>
      <w:bookmarkStart w:id="4" w:name="_Toc109025986"/>
      <w:bookmarkStart w:id="5" w:name="_Toc108955510"/>
      <w:bookmarkStart w:id="6" w:name="_Toc108954184"/>
      <w:bookmarkStart w:id="7" w:name="_Toc109068106"/>
      <w:bookmarkStart w:id="8" w:name="_Toc109066249"/>
      <w:bookmarkStart w:id="9" w:name="_Toc109066231"/>
      <w:bookmarkStart w:id="10" w:name="_Toc109025986"/>
      <w:bookmarkStart w:id="11" w:name="_Toc108955510"/>
      <w:bookmarkStart w:id="12" w:name="_Toc108954184"/>
      <w:bookmarkEnd w:id="7"/>
      <w:bookmarkEnd w:id="8"/>
      <w:bookmarkEnd w:id="9"/>
      <w:bookmarkEnd w:id="10"/>
      <w:bookmarkEnd w:id="11"/>
      <w:bookmarkEnd w:id="12"/>
    </w:p>
    <w:p>
      <w:pPr>
        <w:pStyle w:val="Heading2"/>
        <w:numPr>
          <w:ilvl w:val="1"/>
          <w:numId w:val="5"/>
        </w:numPr>
        <w:rPr>
          <w:rFonts w:ascii="Calibri" w:hAnsi="Calibri" w:cs="Calibri" w:asciiTheme="minorHAnsi" w:cstheme="minorHAnsi" w:hAnsiTheme="minorHAnsi"/>
        </w:rPr>
      </w:pPr>
      <w:bookmarkStart w:id="13" w:name="_Toc109066232"/>
      <w:bookmarkStart w:id="14" w:name="_Toc108954185"/>
      <w:bookmarkStart w:id="15" w:name="_Toc108955511"/>
      <w:bookmarkStart w:id="16" w:name="_Toc109025987"/>
      <w:bookmarkStart w:id="17" w:name="_Toc109066250"/>
      <w:bookmarkStart w:id="18" w:name="_Toc109068107"/>
      <w:bookmarkStart w:id="19" w:name="_Toc108955512"/>
      <w:bookmarkStart w:id="20" w:name="_Toc109025988"/>
      <w:bookmarkStart w:id="21" w:name="_Toc109066233"/>
      <w:bookmarkStart w:id="22" w:name="_Toc109066251"/>
      <w:bookmarkStart w:id="23" w:name="_Toc109068108"/>
      <w:bookmarkStart w:id="24" w:name="_Toc109068109"/>
      <w:bookmarkStart w:id="25" w:name="_Toc108954186"/>
      <w:bookmarkEnd w:id="13"/>
      <w:bookmarkEnd w:id="14"/>
      <w:bookmarkEnd w:id="15"/>
      <w:bookmarkEnd w:id="16"/>
      <w:bookmarkEnd w:id="17"/>
      <w:bookmarkEnd w:id="18"/>
      <w:bookmarkEnd w:id="19"/>
      <w:bookmarkEnd w:id="20"/>
      <w:bookmarkEnd w:id="21"/>
      <w:bookmarkEnd w:id="22"/>
      <w:bookmarkEnd w:id="23"/>
      <w:bookmarkEnd w:id="25"/>
      <w:r>
        <w:rPr>
          <w:rFonts w:cs="Calibri" w:ascii="Calibri" w:hAnsi="Calibri" w:asciiTheme="minorHAnsi" w:cstheme="minorHAnsi" w:hAnsiTheme="minorHAnsi"/>
        </w:rPr>
        <w:t>Excellence, State-of-the-art and Objectives</w:t>
      </w:r>
      <w:bookmarkEnd w:id="24"/>
    </w:p>
    <w:p>
      <w:pPr>
        <w:pStyle w:val="Normal"/>
        <w:spacing w:lineRule="auto" w:line="240" w:before="0" w:after="0"/>
        <w:rPr>
          <w:rFonts w:cs="Calibri" w:cstheme="minorHAnsi"/>
          <w:color w:val="808080" w:themeColor="background1" w:themeShade="80"/>
          <w:lang w:val="en-GB"/>
        </w:rPr>
      </w:pPr>
      <w:r>
        <w:rPr>
          <w:rFonts w:cs="Calibri" w:cstheme="minorHAnsi"/>
          <w:i/>
          <w:color w:val="808080" w:themeColor="background1" w:themeShade="80"/>
          <w:lang w:val="en-US"/>
        </w:rPr>
        <w:t>Indicative fields should include:</w:t>
      </w:r>
    </w:p>
    <w:p>
      <w:pPr>
        <w:pStyle w:val="ListParagraph"/>
        <w:numPr>
          <w:ilvl w:val="0"/>
          <w:numId w:val="3"/>
        </w:numPr>
        <w:spacing w:before="0" w:after="0"/>
        <w:contextualSpacing/>
        <w:jc w:val="left"/>
        <w:rPr>
          <w:rFonts w:ascii="Calibri" w:hAnsi="Calibri" w:cs="Calibri" w:asciiTheme="minorHAnsi" w:cstheme="minorHAnsi" w:hAnsiTheme="minorHAnsi"/>
          <w:i/>
          <w:i/>
          <w:iCs/>
          <w:color w:val="808080" w:themeColor="background1" w:themeShade="80"/>
          <w:lang w:val="en-GB"/>
        </w:rPr>
      </w:pPr>
      <w:r>
        <w:rPr>
          <w:rFonts w:cs="Calibri" w:cstheme="minorHAnsi"/>
          <w:i/>
          <w:iCs/>
          <w:color w:val="808080" w:themeColor="background1" w:themeShade="80"/>
          <w:lang w:val="en-GB"/>
        </w:rPr>
        <w:t>Relevance with the selected Scientific Area</w:t>
      </w:r>
    </w:p>
    <w:p>
      <w:pPr>
        <w:pStyle w:val="ListParagraph"/>
        <w:numPr>
          <w:ilvl w:val="0"/>
          <w:numId w:val="3"/>
        </w:numPr>
        <w:spacing w:before="0" w:after="0"/>
        <w:contextualSpacing/>
        <w:jc w:val="left"/>
        <w:rPr>
          <w:rFonts w:ascii="Calibri" w:hAnsi="Calibri" w:cs="Calibri" w:asciiTheme="minorHAnsi" w:cstheme="minorHAnsi" w:hAnsiTheme="minorHAnsi"/>
          <w:i/>
          <w:i/>
          <w:iCs/>
          <w:color w:val="808080" w:themeColor="background1" w:themeShade="80"/>
          <w:lang w:val="en-GB"/>
        </w:rPr>
      </w:pPr>
      <w:r>
        <w:rPr>
          <w:rFonts w:cs="Calibri" w:cstheme="minorHAnsi"/>
          <w:i/>
          <w:iCs/>
          <w:color w:val="808080" w:themeColor="background1" w:themeShade="80"/>
          <w:lang w:val="en-GB"/>
        </w:rPr>
        <w:t>Proposal objectives and necessity/challenges</w:t>
      </w:r>
    </w:p>
    <w:p>
      <w:pPr>
        <w:pStyle w:val="ListParagraph"/>
        <w:numPr>
          <w:ilvl w:val="0"/>
          <w:numId w:val="3"/>
        </w:numPr>
        <w:spacing w:before="0" w:after="0"/>
        <w:contextualSpacing/>
        <w:jc w:val="left"/>
        <w:rPr>
          <w:rFonts w:ascii="Calibri" w:hAnsi="Calibri" w:cs="Calibri" w:asciiTheme="minorHAnsi" w:cstheme="minorHAnsi" w:hAnsiTheme="minorHAnsi"/>
          <w:i/>
          <w:i/>
          <w:iCs/>
          <w:color w:val="808080" w:themeColor="background1" w:themeShade="80"/>
        </w:rPr>
      </w:pPr>
      <w:r>
        <w:rPr>
          <w:rFonts w:cs="Calibri" w:cstheme="minorHAnsi"/>
          <w:i/>
          <w:iCs/>
          <w:color w:val="808080" w:themeColor="background1" w:themeShade="80"/>
        </w:rPr>
        <w:t>State-of-the-art &amp; Innovation</w:t>
      </w:r>
    </w:p>
    <w:p>
      <w:pPr>
        <w:pStyle w:val="ListParagraph"/>
        <w:numPr>
          <w:ilvl w:val="0"/>
          <w:numId w:val="3"/>
        </w:numPr>
        <w:spacing w:before="0" w:after="0"/>
        <w:contextualSpacing/>
        <w:jc w:val="left"/>
        <w:rPr>
          <w:rFonts w:ascii="Calibri" w:hAnsi="Calibri" w:cs="Calibri" w:asciiTheme="minorHAnsi" w:cstheme="minorHAnsi" w:hAnsiTheme="minorHAnsi"/>
          <w:lang w:val="en-GB"/>
        </w:rPr>
      </w:pPr>
      <w:r>
        <w:rPr>
          <w:rFonts w:cs="Calibri" w:cstheme="minorHAnsi"/>
          <w:i/>
          <w:iCs/>
          <w:color w:val="808080" w:themeColor="background1" w:themeShade="80"/>
          <w:lang w:val="en-GB"/>
        </w:rPr>
        <w:t>Scientific and/or social impact</w:t>
      </w:r>
      <w:r>
        <w:rPr>
          <w:rFonts w:cs="Calibri" w:cstheme="minorHAnsi"/>
          <w:color w:val="808080" w:themeColor="background1" w:themeShade="80"/>
          <w:lang w:val="en-GB"/>
        </w:rPr>
        <w:t xml:space="preserve"> </w:t>
      </w:r>
      <w:r>
        <w:rPr>
          <w:rFonts w:cs="Calibri" w:cstheme="minorHAnsi"/>
          <w:lang w:val="en-GB"/>
        </w:rPr>
        <w:br/>
      </w:r>
    </w:p>
    <w:p>
      <w:pPr>
        <w:pStyle w:val="Normal"/>
        <w:pBdr>
          <w:top w:val="single" w:sz="4" w:space="1" w:color="DBE5F1"/>
          <w:left w:val="single" w:sz="4" w:space="4" w:color="DBE5F1"/>
          <w:bottom w:val="single" w:sz="4" w:space="1" w:color="DBE5F1"/>
          <w:right w:val="single" w:sz="4" w:space="4" w:color="DBE5F1"/>
        </w:pBdr>
        <w:spacing w:lineRule="auto" w:line="240" w:before="0" w:after="120"/>
        <w:rPr>
          <w:rFonts w:cs="Calibri" w:cstheme="minorHAnsi"/>
          <w:lang w:val="en-GB"/>
        </w:rPr>
      </w:pPr>
      <w:r>
        <w:rPr>
          <w:rFonts w:cs="Calibri" w:cstheme="minorHAnsi"/>
          <w:i/>
          <w:iCs/>
          <w:lang w:val="en-GB"/>
        </w:rPr>
        <w:t xml:space="preserve">Please write your text here </w:t>
      </w:r>
    </w:p>
    <w:p>
      <w:pPr>
        <w:pStyle w:val="Heading2"/>
        <w:numPr>
          <w:ilvl w:val="1"/>
          <w:numId w:val="5"/>
        </w:numPr>
        <w:rPr>
          <w:rFonts w:ascii="Calibri" w:hAnsi="Calibri" w:cs="Calibri" w:asciiTheme="minorHAnsi" w:cstheme="minorHAnsi" w:hAnsiTheme="minorHAnsi"/>
        </w:rPr>
      </w:pPr>
      <w:bookmarkStart w:id="26" w:name="_Toc109068110"/>
      <w:r>
        <w:rPr>
          <w:rFonts w:cs="Calibri" w:ascii="Calibri" w:hAnsi="Calibri" w:asciiTheme="minorHAnsi" w:cstheme="minorHAnsi" w:hAnsiTheme="minorHAnsi"/>
        </w:rPr>
        <w:t>Methodology and Implementation</w:t>
      </w:r>
      <w:bookmarkEnd w:id="26"/>
    </w:p>
    <w:p>
      <w:pPr>
        <w:pStyle w:val="Normal"/>
        <w:spacing w:lineRule="auto" w:line="240" w:before="0" w:after="0"/>
        <w:ind w:left="720" w:hanging="360"/>
        <w:rPr>
          <w:rFonts w:cs="Calibri" w:cstheme="minorHAnsi"/>
          <w:i/>
          <w:i/>
          <w:iCs/>
          <w:color w:val="808080" w:themeColor="background1" w:themeShade="80"/>
          <w:lang w:val="en-GB"/>
        </w:rPr>
      </w:pPr>
      <w:r>
        <w:rPr>
          <w:rFonts w:cs="Calibri" w:cstheme="minorHAnsi"/>
          <w:i/>
          <w:iCs/>
          <w:color w:val="808080" w:themeColor="background1" w:themeShade="80"/>
          <w:lang w:val="en-GB"/>
        </w:rPr>
        <w:t>Indicative fields should include:</w:t>
      </w:r>
    </w:p>
    <w:p>
      <w:pPr>
        <w:pStyle w:val="ListParagraph"/>
        <w:numPr>
          <w:ilvl w:val="0"/>
          <w:numId w:val="4"/>
        </w:numPr>
        <w:spacing w:before="0" w:after="0"/>
        <w:ind w:left="720" w:hanging="360"/>
        <w:contextualSpacing/>
        <w:rPr>
          <w:rFonts w:ascii="Calibri" w:hAnsi="Calibri" w:cs="Calibri" w:asciiTheme="minorHAnsi" w:cstheme="minorHAnsi" w:hAnsiTheme="minorHAnsi"/>
          <w:i/>
          <w:i/>
          <w:iCs/>
          <w:color w:val="808080" w:themeColor="background1" w:themeShade="80"/>
          <w:lang w:val="en-GB"/>
        </w:rPr>
      </w:pPr>
      <w:r>
        <w:rPr>
          <w:rFonts w:cs="Calibri" w:cstheme="minorHAnsi"/>
          <w:i/>
          <w:iCs/>
          <w:color w:val="808080" w:themeColor="background1" w:themeShade="80"/>
          <w:lang w:val="en-GB"/>
        </w:rPr>
        <w:t>Research Methodology</w:t>
      </w:r>
    </w:p>
    <w:p>
      <w:pPr>
        <w:pStyle w:val="ListParagraph"/>
        <w:numPr>
          <w:ilvl w:val="0"/>
          <w:numId w:val="4"/>
        </w:numPr>
        <w:spacing w:before="0" w:after="0"/>
        <w:ind w:left="720" w:hanging="360"/>
        <w:contextualSpacing/>
        <w:rPr>
          <w:rFonts w:ascii="Calibri" w:hAnsi="Calibri" w:cs="Calibri" w:asciiTheme="minorHAnsi" w:cstheme="minorHAnsi" w:hAnsiTheme="minorHAnsi"/>
          <w:i/>
          <w:i/>
          <w:iCs/>
          <w:color w:val="808080" w:themeColor="background1" w:themeShade="80"/>
          <w:lang w:val="en-GB"/>
        </w:rPr>
      </w:pPr>
      <w:r>
        <w:rPr>
          <w:rFonts w:cs="Calibri" w:cstheme="minorHAnsi"/>
          <w:i/>
          <w:iCs/>
          <w:color w:val="808080" w:themeColor="background1" w:themeShade="80"/>
          <w:lang w:val="en-GB"/>
        </w:rPr>
        <w:t xml:space="preserve">Work Plan </w:t>
      </w:r>
    </w:p>
    <w:p>
      <w:pPr>
        <w:pStyle w:val="ListParagraph"/>
        <w:numPr>
          <w:ilvl w:val="0"/>
          <w:numId w:val="4"/>
        </w:numPr>
        <w:spacing w:before="0" w:after="0"/>
        <w:ind w:left="720" w:hanging="360"/>
        <w:contextualSpacing/>
        <w:rPr>
          <w:rFonts w:ascii="Calibri" w:hAnsi="Calibri" w:cs="Calibri" w:asciiTheme="minorHAnsi" w:cstheme="minorHAnsi" w:hAnsiTheme="minorHAnsi"/>
          <w:i/>
          <w:i/>
          <w:iCs/>
          <w:color w:val="808080" w:themeColor="background1" w:themeShade="80"/>
          <w:lang w:val="en-GB"/>
        </w:rPr>
      </w:pPr>
      <w:r>
        <w:rPr>
          <w:rFonts w:cs="Calibri" w:cstheme="minorHAnsi"/>
          <w:i/>
          <w:iCs/>
          <w:color w:val="808080" w:themeColor="background1" w:themeShade="80"/>
          <w:lang w:val="en-GB"/>
        </w:rPr>
        <w:t>Research Team</w:t>
      </w:r>
    </w:p>
    <w:p>
      <w:pPr>
        <w:pStyle w:val="Heading3"/>
        <w:numPr>
          <w:ilvl w:val="2"/>
          <w:numId w:val="5"/>
        </w:numPr>
        <w:rPr>
          <w:rFonts w:ascii="Calibri" w:hAnsi="Calibri" w:cs="Calibri" w:asciiTheme="minorHAnsi" w:cstheme="minorHAnsi" w:hAnsiTheme="minorHAnsi"/>
        </w:rPr>
      </w:pPr>
      <w:bookmarkStart w:id="27" w:name="_Toc109068111"/>
      <w:r>
        <w:rPr>
          <w:rFonts w:cs="Calibri" w:ascii="Calibri" w:hAnsi="Calibri" w:asciiTheme="minorHAnsi" w:cstheme="minorHAnsi" w:hAnsiTheme="minorHAnsi"/>
        </w:rPr>
        <w:t>Research Methodology</w:t>
      </w:r>
      <w:bookmarkEnd w:id="27"/>
    </w:p>
    <w:p>
      <w:pPr>
        <w:pStyle w:val="Normal"/>
        <w:pBdr>
          <w:top w:val="single" w:sz="4" w:space="1" w:color="DBE5F1"/>
          <w:left w:val="single" w:sz="4" w:space="4" w:color="DBE5F1"/>
          <w:bottom w:val="single" w:sz="4" w:space="1" w:color="DBE5F1"/>
          <w:right w:val="single" w:sz="4" w:space="4" w:color="DBE5F1"/>
        </w:pBdr>
        <w:spacing w:lineRule="auto" w:line="240" w:before="0" w:after="120"/>
        <w:rPr>
          <w:rFonts w:cs="Calibri" w:cstheme="minorHAnsi"/>
          <w:i/>
          <w:i/>
          <w:iCs/>
          <w:lang w:val="en-GB"/>
        </w:rPr>
      </w:pPr>
      <w:r>
        <w:rPr>
          <w:rFonts w:cs="Calibri" w:cstheme="minorHAnsi"/>
          <w:i/>
          <w:iCs/>
          <w:lang w:val="en-GB"/>
        </w:rPr>
        <w:t>Please write you text here…</w:t>
      </w:r>
    </w:p>
    <w:p>
      <w:pPr>
        <w:pStyle w:val="Heading3"/>
        <w:numPr>
          <w:ilvl w:val="2"/>
          <w:numId w:val="5"/>
        </w:numPr>
        <w:rPr>
          <w:rFonts w:ascii="Calibri" w:hAnsi="Calibri" w:cs="Calibri" w:asciiTheme="minorHAnsi" w:cstheme="minorHAnsi" w:hAnsiTheme="minorHAnsi"/>
        </w:rPr>
      </w:pPr>
      <w:bookmarkStart w:id="28" w:name="_Toc109068112"/>
      <w:r>
        <w:rPr>
          <w:rFonts w:cs="Calibri" w:ascii="Calibri" w:hAnsi="Calibri" w:asciiTheme="minorHAnsi" w:cstheme="minorHAnsi" w:hAnsiTheme="minorHAnsi"/>
        </w:rPr>
        <w:t>Work Plan (Work Packages, Gantt Chart, Deliverables and Milestones Table, Table of Risks and Contingency Plan}</w:t>
      </w:r>
      <w:bookmarkEnd w:id="28"/>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Please include the following:</w:t>
      </w:r>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 Brief outline of the overall work plan.</w:t>
      </w:r>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 Description of each Work Package (WPs).</w:t>
      </w:r>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 Tables of Deliverables and Milestones.</w:t>
      </w:r>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 Table of Risks and Contingency Plan.</w:t>
      </w:r>
    </w:p>
    <w:p>
      <w:pPr>
        <w:pStyle w:val="Normal"/>
        <w:spacing w:lineRule="auto" w:line="240" w:before="0" w:after="0"/>
        <w:ind w:left="567" w:hanging="0"/>
        <w:rPr>
          <w:rFonts w:cs="Calibri" w:cstheme="minorHAnsi"/>
          <w:i/>
          <w:i/>
          <w:iCs/>
          <w:color w:val="808080" w:themeColor="background1" w:themeShade="80"/>
          <w:lang w:val="en-GB"/>
        </w:rPr>
      </w:pPr>
      <w:r>
        <w:rPr>
          <w:rFonts w:cs="Calibri" w:cstheme="minorHAnsi"/>
          <w:i/>
          <w:iCs/>
          <w:color w:val="808080" w:themeColor="background1" w:themeShade="80"/>
          <w:lang w:val="en-GB"/>
        </w:rPr>
        <w:t>- Timeline/timetable of the different work packages and their components (Gantt Chart).</w:t>
      </w:r>
    </w:p>
    <w:p>
      <w:pPr>
        <w:pStyle w:val="Heading4"/>
        <w:numPr>
          <w:ilvl w:val="3"/>
          <w:numId w:val="5"/>
        </w:numPr>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Brief outline of the overall work plan</w:t>
      </w:r>
    </w:p>
    <w:p>
      <w:pPr>
        <w:pStyle w:val="Normal"/>
        <w:pBdr>
          <w:top w:val="single" w:sz="4" w:space="2" w:color="DBE5F1"/>
          <w:left w:val="single" w:sz="4" w:space="4" w:color="DBE5F1"/>
          <w:bottom w:val="single" w:sz="4" w:space="1" w:color="DBE5F1"/>
          <w:right w:val="single" w:sz="4" w:space="4" w:color="DBE5F1"/>
        </w:pBdr>
        <w:spacing w:lineRule="auto" w:line="240" w:before="0" w:after="120"/>
        <w:rPr>
          <w:rFonts w:cs="Calibri" w:cstheme="minorHAnsi"/>
          <w:i/>
          <w:i/>
          <w:iCs/>
          <w:lang w:val="en-GB"/>
        </w:rPr>
      </w:pPr>
      <w:r>
        <w:rPr>
          <w:rFonts w:cs="Calibri" w:cstheme="minorHAnsi"/>
          <w:i/>
          <w:iCs/>
          <w:lang w:val="en-GB"/>
        </w:rPr>
        <w:t>Please write your text here…</w:t>
      </w:r>
    </w:p>
    <w:p>
      <w:pPr>
        <w:pStyle w:val="Heading4"/>
        <w:numPr>
          <w:ilvl w:val="3"/>
          <w:numId w:val="5"/>
        </w:numPr>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Description of each Work Package (WPs) </w:t>
      </w:r>
    </w:p>
    <w:p>
      <w:pPr>
        <w:pStyle w:val="Normal"/>
        <w:spacing w:before="0" w:after="0"/>
        <w:rPr>
          <w:rFonts w:cs="Calibri" w:cstheme="minorHAnsi"/>
          <w:i/>
          <w:i/>
          <w:color w:val="808080" w:themeColor="background1" w:themeShade="80"/>
          <w:lang w:val="en-US"/>
        </w:rPr>
      </w:pPr>
      <w:r>
        <w:rPr>
          <w:rFonts w:cs="Calibri" w:cstheme="minorHAnsi"/>
          <w:i/>
          <w:color w:val="808080" w:themeColor="background1" w:themeShade="80"/>
          <w:lang w:val="en-US"/>
        </w:rPr>
        <w:t>Indicative Table for the description of each Work Package.</w:t>
      </w:r>
    </w:p>
    <w:p>
      <w:pPr>
        <w:pStyle w:val="Normal"/>
        <w:spacing w:before="0" w:after="0"/>
        <w:rPr>
          <w:rFonts w:cs="Calibri" w:cstheme="minorHAnsi"/>
          <w:i/>
          <w:i/>
          <w:color w:val="808080" w:themeColor="background1" w:themeShade="80"/>
          <w:lang w:val="en-US"/>
        </w:rPr>
      </w:pPr>
      <w:r>
        <w:rPr>
          <w:rFonts w:cs="Calibri" w:cstheme="minorHAnsi"/>
          <w:i/>
          <w:color w:val="808080" w:themeColor="background1" w:themeShade="80"/>
          <w:lang w:val="en-US"/>
        </w:rPr>
        <w:t>[</w:t>
      </w:r>
      <w:r>
        <w:rPr>
          <w:rFonts w:cs="Calibri" w:cstheme="minorHAnsi"/>
          <w:b/>
          <w:i/>
          <w:color w:val="808080" w:themeColor="background1" w:themeShade="80"/>
          <w:lang w:val="en-US"/>
        </w:rPr>
        <w:t>Important:</w:t>
      </w:r>
      <w:r>
        <w:rPr>
          <w:rFonts w:cs="Calibri" w:cstheme="minorHAnsi"/>
          <w:i/>
          <w:color w:val="808080" w:themeColor="background1" w:themeShade="80"/>
          <w:lang w:val="en-US"/>
        </w:rPr>
        <w:t xml:space="preserve"> Please include a Project Management and a Dissemination and Communication Management Work Package]</w:t>
      </w:r>
    </w:p>
    <w:p>
      <w:pPr>
        <w:pStyle w:val="Caption1"/>
        <w:keepNext w:val="true"/>
        <w:spacing w:before="0" w:after="120"/>
        <w:rPr>
          <w:rFonts w:cs="Calibri" w:cstheme="minorHAnsi"/>
          <w:strike/>
          <w:color w:val="E36C0A" w:themeColor="accent6" w:themeShade="bf"/>
          <w:lang w:val="en-GB"/>
        </w:rPr>
      </w:pPr>
      <w:r>
        <w:rPr>
          <w:rFonts w:cs="Calibri" w:cstheme="minorHAnsi"/>
          <w:strike/>
          <w:color w:val="E36C0A" w:themeColor="accent6" w:themeShade="bf"/>
          <w:lang w:val="en-GB"/>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0"/>
                <w:szCs w:val="20"/>
                <w:lang w:val="en-US" w:eastAsia="en-US" w:bidi="ar-SA"/>
              </w:rPr>
              <w:t>WP Number: 1</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t>WP Title: Refactoring</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3</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Heading4"/>
        <w:numPr>
          <w:ilvl w:val="0"/>
          <w:numId w:val="0"/>
        </w:numPr>
        <w:ind w:left="0" w:hanging="0"/>
        <w:rPr>
          <w:rFonts w:ascii="Calibri" w:hAnsi="Calibri" w:cs="Calibri" w:asciiTheme="minorHAnsi" w:cstheme="minorHAnsi" w:hAnsiTheme="minorHAnsi"/>
        </w:rPr>
      </w:pPr>
      <w:r>
        <w:rPr>
          <w:rFonts w:cs="Calibri" w:cstheme="minorHAnsi" w:ascii="Calibri" w:hAnsi="Calibri"/>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2</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t>WP Title: Software Development</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3</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12</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3</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t>WP Title: Jason 3</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13</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15</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4</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WP Title: Sentinel 3A / 6A</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16</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18</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5</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t>WP Title: HY:C</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19</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21</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6</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t>WP Title: Testing - Processing</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16</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24</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7</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WP Title: Time series analysis</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21</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24</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8</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WP Title: Dissemination and communication management</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6</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24</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tbl>
      <w:tblPr>
        <w:tblStyle w:val="af2"/>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4383"/>
        <w:gridCol w:w="3127"/>
      </w:tblGrid>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i/>
                <w:i/>
                <w:iCs/>
                <w:sz w:val="22"/>
                <w:szCs w:val="22"/>
                <w:lang w:val="el-GR"/>
              </w:rPr>
            </w:pPr>
            <w:r>
              <w:rPr>
                <w:rFonts w:eastAsia="Calibri" w:cs="Calibri" w:cstheme="minorHAnsi"/>
                <w:b/>
                <w:kern w:val="0"/>
                <w:sz w:val="22"/>
                <w:szCs w:val="22"/>
                <w:lang w:val="en-US" w:eastAsia="en-US" w:bidi="ar-SA"/>
              </w:rPr>
              <w:t>WP Number: 9</w:t>
            </w:r>
          </w:p>
        </w:tc>
        <w:tc>
          <w:tcPr>
            <w:tcW w:w="7510" w:type="dxa"/>
            <w:gridSpan w:val="2"/>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 xml:space="preserve">WP Title: Project Management </w:t>
            </w:r>
          </w:p>
        </w:tc>
      </w:tr>
      <w:tr>
        <w:trPr>
          <w:trHeight w:val="20" w:hRule="atLeast"/>
        </w:trPr>
        <w:tc>
          <w:tcPr>
            <w:tcW w:w="226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Starting Month: 1</w:t>
            </w:r>
          </w:p>
        </w:tc>
        <w:tc>
          <w:tcPr>
            <w:tcW w:w="4383"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Ending Month: 24</w:t>
            </w:r>
          </w:p>
        </w:tc>
        <w:tc>
          <w:tcPr>
            <w:tcW w:w="3127"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left"/>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Person Months (PMs):</w:t>
            </w:r>
          </w:p>
        </w:tc>
      </w:tr>
      <w:tr>
        <w:trPr>
          <w:trHeight w:val="20" w:hRule="atLeast"/>
        </w:trPr>
        <w:tc>
          <w:tcPr>
            <w:tcW w:w="9776" w:type="dxa"/>
            <w:gridSpan w:val="3"/>
            <w:tcBorders>
              <w:top w:val="single" w:sz="4" w:space="0" w:color="D9D9D9"/>
              <w:left w:val="single" w:sz="4" w:space="0" w:color="D9D9D9"/>
              <w:bottom w:val="single" w:sz="4" w:space="0" w:color="D9D9D9"/>
              <w:right w:val="single" w:sz="4" w:space="0" w:color="D9D9D9"/>
            </w:tcBorders>
            <w:vAlign w:val="center"/>
          </w:tcPr>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Objectives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Description of Work</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Tasks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Deliverables</w:t>
            </w:r>
          </w:p>
          <w:p>
            <w:pPr>
              <w:pStyle w:val="Normal"/>
              <w:widowControl/>
              <w:spacing w:lineRule="auto" w:line="240" w:before="0" w:after="0"/>
              <w:jc w:val="left"/>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Milestones</w:t>
            </w:r>
          </w:p>
        </w:tc>
      </w:tr>
    </w:tbl>
    <w:p>
      <w:pPr>
        <w:pStyle w:val="Normal"/>
        <w:rPr/>
      </w:pPr>
      <w:r>
        <w:rPr/>
      </w:r>
    </w:p>
    <w:p>
      <w:pPr>
        <w:pStyle w:val="Heading4"/>
        <w:numPr>
          <w:ilvl w:val="3"/>
          <w:numId w:val="5"/>
        </w:numPr>
        <w:rPr>
          <w:rFonts w:ascii="Calibri" w:hAnsi="Calibri" w:cs="Calibri" w:asciiTheme="minorHAnsi" w:cstheme="minorHAnsi" w:hAnsiTheme="minorHAnsi"/>
        </w:rPr>
      </w:pPr>
      <w:r>
        <w:rPr>
          <w:rFonts w:cs="Calibri" w:ascii="Calibri" w:hAnsi="Calibri" w:asciiTheme="minorHAnsi" w:cstheme="minorHAnsi" w:hAnsiTheme="minorHAnsi"/>
        </w:rPr>
        <w:t xml:space="preserve">Deliverables </w:t>
      </w:r>
    </w:p>
    <w:p>
      <w:pPr>
        <w:pStyle w:val="Normal"/>
        <w:spacing w:lineRule="auto" w:line="240" w:before="0" w:after="0"/>
        <w:rPr>
          <w:rFonts w:cs="Calibri" w:cstheme="minorHAnsi"/>
          <w:i/>
          <w:i/>
          <w:color w:val="808080" w:themeColor="background1" w:themeShade="80"/>
          <w:lang w:val="en-US"/>
        </w:rPr>
      </w:pPr>
      <w:bookmarkStart w:id="29" w:name="_Hlk108300389"/>
      <w:r>
        <w:rPr>
          <w:rFonts w:cs="Calibri" w:cstheme="minorHAnsi"/>
          <w:i/>
          <w:color w:val="808080" w:themeColor="background1" w:themeShade="80"/>
          <w:lang w:val="en-US"/>
        </w:rPr>
        <w:t>Indicative deliverables: technical reports, research results, databases, new studies, interactive tools, e-learning tools, dissemination reports [peer-reviewed journals, publications in conference proceedings, books/chapters in books, lectures/conferences/workshops presentations), posters, patents etc.]</w:t>
      </w:r>
    </w:p>
    <w:p>
      <w:pPr>
        <w:pStyle w:val="Caption1"/>
        <w:keepNext w:val="true"/>
        <w:spacing w:before="0" w:after="120"/>
        <w:rPr>
          <w:rFonts w:cs="Calibri" w:cstheme="minorHAnsi"/>
          <w:color w:val="E36C0A" w:themeColor="accent6" w:themeShade="bf"/>
          <w:lang w:val="en-GB"/>
        </w:rPr>
      </w:pPr>
      <w:r>
        <w:rPr>
          <w:rFonts w:cs="Calibri" w:cstheme="minorHAnsi"/>
          <w:color w:val="E36C0A" w:themeColor="accent6" w:themeShade="bf"/>
          <w:lang w:val="en-GB"/>
        </w:rPr>
      </w:r>
    </w:p>
    <w:tbl>
      <w:tblPr>
        <w:tblStyle w:val="af2"/>
        <w:tblpPr w:bottomFromText="0" w:horzAnchor="margin" w:leftFromText="180" w:rightFromText="180" w:tblpX="0" w:tblpY="26" w:topFromText="0" w:vertAnchor="text"/>
        <w:tblW w:w="97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2"/>
        <w:gridCol w:w="3351"/>
        <w:gridCol w:w="938"/>
        <w:gridCol w:w="1098"/>
        <w:gridCol w:w="1550"/>
        <w:gridCol w:w="1546"/>
      </w:tblGrid>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Deliverable Number</w:t>
            </w:r>
          </w:p>
        </w:tc>
        <w:tc>
          <w:tcPr>
            <w:tcW w:w="335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Deliverable Name</w:t>
            </w:r>
          </w:p>
        </w:tc>
        <w:tc>
          <w:tcPr>
            <w:tcW w:w="93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Related WP</w:t>
            </w:r>
          </w:p>
        </w:tc>
        <w:tc>
          <w:tcPr>
            <w:tcW w:w="109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Type</w:t>
            </w:r>
            <w:r>
              <w:rPr>
                <w:rStyle w:val="FootnoteAnchor"/>
                <w:rFonts w:eastAsia="Calibri" w:cs="Calibri" w:cstheme="minorHAnsi"/>
                <w:b/>
                <w:kern w:val="0"/>
                <w:sz w:val="22"/>
                <w:szCs w:val="22"/>
                <w:lang w:val="en-US" w:eastAsia="en-US" w:bidi="ar-SA"/>
              </w:rPr>
              <w:footnoteReference w:id="2"/>
            </w:r>
          </w:p>
        </w:tc>
        <w:tc>
          <w:tcPr>
            <w:tcW w:w="1550"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Dissemination Level</w:t>
            </w:r>
            <w:r>
              <w:rPr>
                <w:rStyle w:val="FootnoteAnchor"/>
                <w:rFonts w:eastAsia="Calibri" w:cs="Calibri" w:cstheme="minorHAnsi"/>
                <w:b/>
                <w:kern w:val="0"/>
                <w:sz w:val="22"/>
                <w:szCs w:val="22"/>
                <w:lang w:val="en-US" w:eastAsia="en-US" w:bidi="ar-SA"/>
              </w:rPr>
              <w:footnoteReference w:id="3"/>
            </w:r>
          </w:p>
        </w:tc>
        <w:tc>
          <w:tcPr>
            <w:tcW w:w="1546"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 xml:space="preserve">Due Date </w:t>
            </w:r>
          </w:p>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(in months)</w:t>
            </w:r>
            <w:r>
              <w:rPr>
                <w:rStyle w:val="FootnoteAnchor"/>
                <w:rFonts w:eastAsia="Calibri" w:cs="Calibri" w:cstheme="minorHAnsi"/>
                <w:b/>
                <w:kern w:val="0"/>
                <w:sz w:val="22"/>
                <w:szCs w:val="22"/>
                <w:lang w:val="en-US" w:eastAsia="en-US" w:bidi="ar-SA"/>
              </w:rPr>
              <w:footnoteReference w:id="4"/>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D1.1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3</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D2.1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12</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D3.1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3</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15</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D4.1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4</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18</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D5.1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5</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21</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D6.1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6</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24</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D6.2</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Software</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6</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DEM</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PU</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21</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D7.1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7</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24</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D8.1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Technical Report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8</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24</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D8.2</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Conference presentation 1</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8</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DEC</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PU</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14</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D8.3</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Conference Presentation 2</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8</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DEC</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PU</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21</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D8.4</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Peer reviewed paper</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8</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DEC</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PU</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21</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D8.5</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Website</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8</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DEM</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PU</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24</w:t>
            </w:r>
          </w:p>
        </w:tc>
      </w:tr>
      <w:tr>
        <w:trPr>
          <w:trHeight w:val="20" w:hRule="atLeast"/>
        </w:trPr>
        <w:tc>
          <w:tcPr>
            <w:tcW w:w="1292"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D9.1</w:t>
            </w:r>
          </w:p>
        </w:tc>
        <w:tc>
          <w:tcPr>
            <w:tcW w:w="3351"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Report for technical and financial management</w:t>
            </w:r>
          </w:p>
        </w:tc>
        <w:tc>
          <w:tcPr>
            <w:tcW w:w="93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9</w:t>
            </w:r>
          </w:p>
        </w:tc>
        <w:tc>
          <w:tcPr>
            <w:tcW w:w="109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w:t>
            </w:r>
          </w:p>
        </w:tc>
        <w:tc>
          <w:tcPr>
            <w:tcW w:w="1550"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CO</w:t>
            </w:r>
          </w:p>
        </w:tc>
        <w:tc>
          <w:tcPr>
            <w:tcW w:w="1546"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Cs/>
                <w:sz w:val="22"/>
                <w:szCs w:val="22"/>
              </w:rPr>
            </w:pPr>
            <w:bookmarkStart w:id="30" w:name="_Hlk108300389"/>
            <w:r>
              <w:rPr>
                <w:rFonts w:eastAsia="Calibri" w:cs="Calibri" w:cstheme="minorHAnsi"/>
                <w:bCs/>
                <w:kern w:val="0"/>
                <w:sz w:val="22"/>
                <w:szCs w:val="22"/>
                <w:lang w:val="en-US" w:eastAsia="en-US" w:bidi="ar-SA"/>
              </w:rPr>
              <w:t>24</w:t>
            </w:r>
            <w:bookmarkEnd w:id="30"/>
          </w:p>
        </w:tc>
      </w:tr>
    </w:tbl>
    <w:p>
      <w:pPr>
        <w:pStyle w:val="Heading4"/>
        <w:numPr>
          <w:ilvl w:val="0"/>
          <w:numId w:val="0"/>
        </w:numPr>
        <w:ind w:left="0" w:hanging="0"/>
        <w:rPr>
          <w:rFonts w:ascii="Calibri" w:hAnsi="Calibri" w:cs="Calibri" w:asciiTheme="minorHAnsi" w:cstheme="minorHAnsi" w:hAnsiTheme="minorHAnsi"/>
        </w:rPr>
      </w:pPr>
      <w:r>
        <w:rPr>
          <w:rFonts w:cs="Calibri" w:cstheme="minorHAnsi" w:ascii="Calibri" w:hAnsi="Calibri"/>
        </w:rPr>
      </w:r>
    </w:p>
    <w:p>
      <w:pPr>
        <w:pStyle w:val="Heading4"/>
        <w:numPr>
          <w:ilvl w:val="3"/>
          <w:numId w:val="5"/>
        </w:numPr>
        <w:rPr>
          <w:rFonts w:ascii="Calibri" w:hAnsi="Calibri" w:cs="Calibri" w:asciiTheme="minorHAnsi" w:cstheme="minorHAnsi" w:hAnsiTheme="minorHAnsi"/>
        </w:rPr>
      </w:pPr>
      <w:r>
        <w:rPr>
          <w:rFonts w:cs="Calibri" w:ascii="Calibri" w:hAnsi="Calibri" w:asciiTheme="minorHAnsi" w:cstheme="minorHAnsi" w:hAnsiTheme="minorHAnsi"/>
        </w:rPr>
        <w:t xml:space="preserve">Milestones </w:t>
      </w:r>
    </w:p>
    <w:tbl>
      <w:tblPr>
        <w:tblStyle w:val="af2"/>
        <w:tblpPr w:bottomFromText="0" w:horzAnchor="margin" w:leftFromText="180" w:rightFromText="180" w:tblpX="0" w:tblpY="161" w:topFromText="0" w:vertAnchor="text"/>
        <w:tblW w:w="977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641"/>
        <w:gridCol w:w="2528"/>
        <w:gridCol w:w="2491"/>
        <w:gridCol w:w="1361"/>
        <w:gridCol w:w="1755"/>
      </w:tblGrid>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Milestone Number</w:t>
            </w:r>
          </w:p>
        </w:tc>
        <w:tc>
          <w:tcPr>
            <w:tcW w:w="252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Milestone Name</w:t>
            </w:r>
          </w:p>
        </w:tc>
        <w:tc>
          <w:tcPr>
            <w:tcW w:w="249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Related WP</w:t>
            </w:r>
          </w:p>
        </w:tc>
        <w:tc>
          <w:tcPr>
            <w:tcW w:w="1361"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 xml:space="preserve">Due Date </w:t>
            </w:r>
          </w:p>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(in months)</w:t>
            </w:r>
          </w:p>
        </w:tc>
        <w:tc>
          <w:tcPr>
            <w:tcW w:w="1755"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Means of Verification</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M1.1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Software specifications</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1</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3</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Cs/>
                <w:sz w:val="22"/>
                <w:szCs w:val="22"/>
              </w:rPr>
            </w:pPr>
            <w:r>
              <w:rPr>
                <w:rFonts w:eastAsia="Calibri" w:cs="Calibri" w:cstheme="minorHAnsi"/>
                <w:bCs/>
                <w:kern w:val="0"/>
                <w:sz w:val="22"/>
                <w:szCs w:val="22"/>
                <w:lang w:val="en-US" w:eastAsia="en-US" w:bidi="ar-SA"/>
              </w:rPr>
              <w:t>Report</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M2.1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Software Release v1.0b1</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2</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12</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M3.1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Software Release v1.0b2</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3</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15</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M4.1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Software Release v1.0b3</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4</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18</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M5.1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Software Release v1.0b4</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5</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Beta 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M6.1</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Software Release v1.0</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6</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Release</w:t>
            </w:r>
          </w:p>
        </w:tc>
      </w:tr>
      <w:tr>
        <w:trPr>
          <w:trHeight w:val="57" w:hRule="atLeast"/>
        </w:trPr>
        <w:tc>
          <w:tcPr>
            <w:tcW w:w="164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
                <w:b/>
                <w:sz w:val="22"/>
                <w:szCs w:val="22"/>
              </w:rPr>
            </w:pPr>
            <w:r>
              <w:rPr>
                <w:rFonts w:eastAsia="Calibri" w:cs="Calibri" w:cstheme="minorHAnsi"/>
                <w:b/>
                <w:kern w:val="0"/>
                <w:sz w:val="22"/>
                <w:szCs w:val="22"/>
                <w:lang w:val="en-US" w:eastAsia="en-US" w:bidi="ar-SA"/>
              </w:rPr>
              <w:t>M6.2</w:t>
            </w:r>
          </w:p>
        </w:tc>
        <w:tc>
          <w:tcPr>
            <w:tcW w:w="2528"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Data Processing</w:t>
            </w:r>
          </w:p>
        </w:tc>
        <w:tc>
          <w:tcPr>
            <w:tcW w:w="249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6</w:t>
            </w:r>
          </w:p>
        </w:tc>
        <w:tc>
          <w:tcPr>
            <w:tcW w:w="1361"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21</w:t>
            </w:r>
          </w:p>
        </w:tc>
        <w:tc>
          <w:tcPr>
            <w:tcW w:w="1755"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cs="Calibri" w:cstheme="minorHAnsi"/>
                <w:bCs/>
                <w:sz w:val="22"/>
                <w:szCs w:val="22"/>
              </w:rPr>
            </w:pPr>
            <w:r>
              <w:rPr>
                <w:rFonts w:eastAsia="Calibri" w:cs="Calibri" w:cstheme="minorHAnsi"/>
                <w:bCs/>
                <w:kern w:val="0"/>
                <w:sz w:val="22"/>
                <w:szCs w:val="22"/>
                <w:lang w:val="en-US" w:eastAsia="en-US" w:bidi="ar-SA"/>
              </w:rPr>
              <w:t>Products</w:t>
            </w:r>
          </w:p>
        </w:tc>
      </w:tr>
    </w:tbl>
    <w:p>
      <w:pPr>
        <w:pStyle w:val="Normal"/>
        <w:rPr>
          <w:rFonts w:cs="Calibri" w:cstheme="minorHAnsi"/>
          <w:i/>
          <w:i/>
          <w:color w:val="E36C0A" w:themeColor="accent6" w:themeShade="bf"/>
          <w:lang w:val="en-US"/>
        </w:rPr>
      </w:pPr>
      <w:r>
        <w:rPr>
          <w:rFonts w:cs="Calibri" w:cstheme="minorHAnsi"/>
          <w:i/>
          <w:color w:val="808080" w:themeColor="background1" w:themeShade="80"/>
          <w:lang w:val="en-US"/>
        </w:rPr>
        <w:t xml:space="preserve">Copy table below to add information  </w:t>
      </w:r>
    </w:p>
    <w:p>
      <w:pPr>
        <w:pStyle w:val="Heading4"/>
        <w:numPr>
          <w:ilvl w:val="3"/>
          <w:numId w:val="5"/>
        </w:numPr>
        <w:rPr>
          <w:rFonts w:ascii="Calibri" w:hAnsi="Calibri" w:cs="Calibri" w:asciiTheme="minorHAnsi" w:cstheme="minorHAnsi" w:hAnsiTheme="minorHAnsi"/>
        </w:rPr>
      </w:pPr>
      <w:r>
        <w:rPr>
          <w:rFonts w:cs="Calibri" w:ascii="Calibri" w:hAnsi="Calibri" w:asciiTheme="minorHAnsi" w:cstheme="minorHAnsi" w:hAnsiTheme="minorHAnsi"/>
        </w:rPr>
        <w:t xml:space="preserve">Risks and Contingency Plan </w:t>
      </w:r>
    </w:p>
    <w:tbl>
      <w:tblPr>
        <w:tblStyle w:val="af2"/>
        <w:tblpPr w:bottomFromText="0" w:horzAnchor="margin" w:leftFromText="180" w:rightFromText="180" w:tblpX="0" w:tblpY="137" w:topFromText="0" w:vertAnchor="text"/>
        <w:tblW w:w="977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3178"/>
        <w:gridCol w:w="4204"/>
        <w:gridCol w:w="2394"/>
      </w:tblGrid>
      <w:tr>
        <w:trPr>
          <w:trHeight w:val="20" w:hRule="atLeast"/>
        </w:trPr>
        <w:tc>
          <w:tcPr>
            <w:tcW w:w="3178"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Description of risk</w:t>
            </w:r>
          </w:p>
          <w:p>
            <w:pPr>
              <w:pStyle w:val="Normal"/>
              <w:widowControl/>
              <w:spacing w:lineRule="auto" w:line="240" w:before="0" w:after="0"/>
              <w:jc w:val="center"/>
              <w:rPr>
                <w:rFonts w:ascii="Calibri" w:hAnsi="Calibri" w:cs="Calibri" w:asciiTheme="minorHAnsi" w:cstheme="minorHAnsi" w:hAnsiTheme="minorHAnsi"/>
                <w:sz w:val="22"/>
                <w:szCs w:val="22"/>
              </w:rPr>
            </w:pPr>
            <w:r>
              <w:rPr>
                <w:rFonts w:eastAsia="Calibri" w:cs="Calibri" w:cstheme="minorHAnsi"/>
                <w:kern w:val="0"/>
                <w:sz w:val="22"/>
                <w:szCs w:val="22"/>
                <w:lang w:val="en-US" w:eastAsia="en-US" w:bidi="ar-SA"/>
              </w:rPr>
              <w:t>(indicate level of likelihood: Low/Medium/High)</w:t>
            </w:r>
          </w:p>
        </w:tc>
        <w:tc>
          <w:tcPr>
            <w:tcW w:w="4204"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vAlign w:val="bottom"/>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WPs involved</w:t>
            </w:r>
          </w:p>
        </w:tc>
        <w:tc>
          <w:tcPr>
            <w:tcW w:w="2394" w:type="dxa"/>
            <w:tcBorders>
              <w:top w:val="single" w:sz="4" w:space="0" w:color="D9D9D9"/>
              <w:left w:val="single" w:sz="4" w:space="0" w:color="D9D9D9"/>
              <w:bottom w:val="single" w:sz="4" w:space="0" w:color="D9D9D9"/>
              <w:right w:val="single" w:sz="4" w:space="0" w:color="D9D9D9"/>
            </w:tcBorders>
            <w:shd w:color="auto" w:fill="F2F2F2" w:themeFill="background1" w:themeFillShade="f2"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2"/>
                <w:szCs w:val="22"/>
                <w:lang w:val="en-US" w:eastAsia="en-US" w:bidi="ar-SA"/>
              </w:rPr>
              <w:t>Proposed risk –Mitigation measures</w:t>
            </w:r>
          </w:p>
        </w:tc>
      </w:tr>
      <w:tr>
        <w:trPr>
          <w:trHeight w:val="20" w:hRule="atLeast"/>
        </w:trPr>
        <w:tc>
          <w:tcPr>
            <w:tcW w:w="3178"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r>
          </w:p>
        </w:tc>
        <w:tc>
          <w:tcPr>
            <w:tcW w:w="4204"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r>
          </w:p>
        </w:tc>
        <w:tc>
          <w:tcPr>
            <w:tcW w:w="2394"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r>
          </w:p>
        </w:tc>
      </w:tr>
      <w:tr>
        <w:trPr>
          <w:trHeight w:val="20" w:hRule="atLeast"/>
        </w:trPr>
        <w:tc>
          <w:tcPr>
            <w:tcW w:w="3178"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r>
          </w:p>
        </w:tc>
        <w:tc>
          <w:tcPr>
            <w:tcW w:w="4204" w:type="dxa"/>
            <w:tcBorders>
              <w:top w:val="single" w:sz="4" w:space="0" w:color="D9D9D9"/>
              <w:left w:val="single" w:sz="4" w:space="0" w:color="D9D9D9"/>
              <w:bottom w:val="single" w:sz="4" w:space="0" w:color="D9D9D9"/>
              <w:right w:val="single" w:sz="4" w:space="0" w:color="D9D9D9"/>
            </w:tcBorders>
            <w:shd w:color="auto" w:fill="FFFFFF" w:themeFill="background1" w:val="clea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Cs/>
                <w:i/>
                <w:color w:val="808080" w:themeColor="background1" w:themeShade="80"/>
                <w:kern w:val="0"/>
                <w:sz w:val="22"/>
                <w:szCs w:val="22"/>
                <w:lang w:val="en-US" w:eastAsia="en-US" w:bidi="ar-SA"/>
              </w:rPr>
              <w:t>Insert row below to add information</w:t>
            </w:r>
          </w:p>
        </w:tc>
        <w:tc>
          <w:tcPr>
            <w:tcW w:w="2394" w:type="dxa"/>
            <w:tcBorders>
              <w:top w:val="single" w:sz="4" w:space="0" w:color="D9D9D9"/>
              <w:left w:val="single" w:sz="4" w:space="0" w:color="D9D9D9"/>
              <w:bottom w:val="single" w:sz="4" w:space="0" w:color="D9D9D9"/>
              <w:right w:val="single" w:sz="4" w:space="0" w:color="D9D9D9"/>
            </w:tcBorders>
            <w:shd w:color="auto" w:fill="FFFFFF" w:themeFill="background1" w:val="clear"/>
            <w:vAlign w:val="center"/>
          </w:tcPr>
          <w:p>
            <w:pPr>
              <w:pStyle w:val="Normal"/>
              <w:widowControl/>
              <w:spacing w:lineRule="auto" w:line="240" w:before="0" w:after="0"/>
              <w:jc w:val="center"/>
              <w:rPr>
                <w:rFonts w:ascii="Calibri" w:hAnsi="Calibri" w:cs="Calibri" w:asciiTheme="minorHAnsi" w:cstheme="minorHAnsi" w:hAnsiTheme="minorHAnsi"/>
                <w:b/>
                <w:b/>
                <w:sz w:val="22"/>
                <w:szCs w:val="22"/>
              </w:rPr>
            </w:pPr>
            <w:r>
              <w:rPr>
                <w:rFonts w:eastAsia="Calibri" w:cs="Calibri" w:cstheme="minorHAnsi"/>
                <w:b/>
                <w:kern w:val="0"/>
                <w:sz w:val="20"/>
                <w:szCs w:val="20"/>
                <w:lang w:val="en-US" w:eastAsia="en-US" w:bidi="ar-SA"/>
              </w:rPr>
            </w:r>
          </w:p>
        </w:tc>
      </w:tr>
    </w:tbl>
    <w:p>
      <w:pPr>
        <w:pStyle w:val="Heading4"/>
        <w:numPr>
          <w:ilvl w:val="3"/>
          <w:numId w:val="5"/>
        </w:numPr>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Timeline/timetable of the different work packages and their components (Gantt Chart).</w:t>
      </w:r>
    </w:p>
    <w:p>
      <w:pPr>
        <w:pStyle w:val="Normal"/>
        <w:rPr>
          <w:lang w:val="en-US"/>
        </w:rPr>
      </w:pPr>
      <w:r>
        <w:rPr>
          <w:lang w:val="en-US"/>
        </w:rPr>
      </w:r>
    </w:p>
    <w:p>
      <w:pPr>
        <w:pStyle w:val="Normal"/>
        <w:rPr>
          <w:lang w:val="en-US"/>
        </w:rPr>
      </w:pPr>
      <w:r>
        <w:rPr/>
        <w:drawing>
          <wp:inline distT="0" distB="0" distL="0" distR="0">
            <wp:extent cx="6120130" cy="225615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6120130" cy="2256155"/>
                    </a:xfrm>
                    <a:prstGeom prst="rect">
                      <a:avLst/>
                    </a:prstGeom>
                  </pic:spPr>
                </pic:pic>
              </a:graphicData>
            </a:graphic>
          </wp:inline>
        </w:drawing>
      </w:r>
    </w:p>
    <w:p>
      <w:pPr>
        <w:pStyle w:val="Heading3"/>
        <w:numPr>
          <w:ilvl w:val="2"/>
          <w:numId w:val="5"/>
        </w:numPr>
        <w:rPr>
          <w:rFonts w:ascii="Calibri" w:hAnsi="Calibri" w:cs="Calibri" w:asciiTheme="minorHAnsi" w:cstheme="minorHAnsi" w:hAnsiTheme="minorHAnsi"/>
        </w:rPr>
      </w:pPr>
      <w:bookmarkStart w:id="31" w:name="_Toc109068113"/>
      <w:r>
        <w:rPr>
          <w:rFonts w:cs="Calibri" w:ascii="Calibri" w:hAnsi="Calibri" w:asciiTheme="minorHAnsi" w:cstheme="minorHAnsi" w:hAnsiTheme="minorHAnsi"/>
        </w:rPr>
        <w:t>Research Team</w:t>
      </w:r>
      <w:bookmarkEnd w:id="31"/>
    </w:p>
    <w:p>
      <w:pPr>
        <w:pStyle w:val="Normal"/>
        <w:pBdr>
          <w:top w:val="single" w:sz="4" w:space="1" w:color="D9D9D9"/>
          <w:left w:val="single" w:sz="4" w:space="4" w:color="D9D9D9"/>
          <w:bottom w:val="single" w:sz="4" w:space="1" w:color="D9D9D9"/>
          <w:right w:val="single" w:sz="4" w:space="4" w:color="D9D9D9"/>
        </w:pBdr>
        <w:spacing w:lineRule="auto" w:line="240" w:before="0" w:after="0"/>
        <w:jc w:val="both"/>
        <w:rPr>
          <w:rFonts w:cs="Calibri" w:cstheme="minorHAnsi"/>
          <w:i/>
          <w:i/>
          <w:color w:val="808080" w:themeColor="background1" w:themeShade="80"/>
          <w:lang w:val="en-US"/>
        </w:rPr>
      </w:pPr>
      <w:r>
        <w:rPr>
          <w:rFonts w:cs="Calibri" w:cstheme="minorHAnsi"/>
          <w:i/>
          <w:color w:val="808080" w:themeColor="background1" w:themeShade="80"/>
          <w:lang w:val="en-US"/>
        </w:rPr>
        <w:t>Describe the specific roles of the Research Team members in the implementation of the project. The involvement of all members of the Research Team, as well as the involvement of the Collaborating Organizations (if applicable) has to be fully justified, with emphasis on the scientific added value they bring to the project.</w:t>
      </w:r>
    </w:p>
    <w:p>
      <w:pPr>
        <w:pStyle w:val="Heading2"/>
        <w:numPr>
          <w:ilvl w:val="1"/>
          <w:numId w:val="5"/>
        </w:numPr>
        <w:rPr>
          <w:rFonts w:ascii="Calibri" w:hAnsi="Calibri" w:cs="Calibri" w:asciiTheme="minorHAnsi" w:cstheme="minorHAnsi" w:hAnsiTheme="minorHAnsi"/>
        </w:rPr>
      </w:pPr>
      <w:bookmarkStart w:id="32" w:name="_Toc109068114"/>
      <w:r>
        <w:rPr>
          <w:rFonts w:cs="Calibri" w:ascii="Calibri" w:hAnsi="Calibri" w:asciiTheme="minorHAnsi" w:cstheme="minorHAnsi" w:hAnsiTheme="minorHAnsi"/>
        </w:rPr>
        <w:t>Budget</w:t>
      </w:r>
      <w:bookmarkEnd w:id="32"/>
      <w:r>
        <w:rPr>
          <w:rFonts w:cs="Calibri" w:ascii="Calibri" w:hAnsi="Calibri" w:asciiTheme="minorHAnsi" w:cstheme="minorHAnsi" w:hAnsiTheme="minorHAnsi"/>
        </w:rPr>
        <w:t xml:space="preserve"> </w:t>
      </w:r>
    </w:p>
    <w:p>
      <w:pPr>
        <w:pStyle w:val="Normal"/>
        <w:spacing w:before="0" w:after="0"/>
        <w:rPr>
          <w:rFonts w:cs="Calibri" w:cstheme="minorHAnsi"/>
          <w:i/>
          <w:i/>
          <w:color w:val="595959" w:themeColor="text1" w:themeTint="a6"/>
          <w:lang w:val="en-US"/>
        </w:rPr>
      </w:pPr>
      <w:r>
        <w:rPr>
          <w:rFonts w:cs="Calibri" w:cstheme="minorHAnsi"/>
          <w:i/>
          <w:color w:val="595959" w:themeColor="text1" w:themeTint="a6"/>
          <w:lang w:val="en-US"/>
        </w:rPr>
        <w:t xml:space="preserve">Please complete/modify the following table to include all costs of the proposed project. </w:t>
      </w:r>
    </w:p>
    <w:p>
      <w:pPr>
        <w:pStyle w:val="Normal"/>
        <w:pBdr>
          <w:top w:val="single" w:sz="4" w:space="1" w:color="D9D9D9"/>
          <w:left w:val="single" w:sz="4" w:space="4" w:color="D9D9D9"/>
          <w:bottom w:val="single" w:sz="4" w:space="1" w:color="D9D9D9"/>
          <w:right w:val="single" w:sz="4" w:space="4" w:color="D9D9D9"/>
        </w:pBdr>
        <w:shd w:val="clear" w:color="auto" w:fill="F2F2F2" w:themeFill="background1" w:themeFillShade="f2"/>
        <w:spacing w:before="0" w:after="0"/>
        <w:rPr>
          <w:rFonts w:cs="Calibri" w:cstheme="minorHAnsi"/>
          <w:b/>
          <w:b/>
          <w:lang w:val="en-US"/>
        </w:rPr>
      </w:pPr>
      <w:r>
        <w:rPr>
          <w:rFonts w:cs="Calibri" w:cstheme="minorHAnsi"/>
          <w:b/>
          <w:lang w:val="en-US"/>
        </w:rPr>
        <w:t>Table 3.1. Project Budget and justification</w:t>
      </w:r>
    </w:p>
    <w:p>
      <w:pPr>
        <w:pStyle w:val="Normal"/>
        <w:spacing w:before="0" w:after="0"/>
        <w:rPr>
          <w:rFonts w:cs="Calibri" w:cstheme="minorHAnsi"/>
          <w:b/>
          <w:b/>
          <w:lang w:val="en-US"/>
        </w:rPr>
      </w:pPr>
      <w:r>
        <w:rPr>
          <w:rFonts w:cs="Calibri" w:cstheme="minorHAnsi"/>
          <w:b/>
          <w:lang w:val="en-US"/>
        </w:rPr>
      </w:r>
    </w:p>
    <w:tbl>
      <w:tblPr>
        <w:tblW w:w="9014" w:type="dxa"/>
        <w:jc w:val="center"/>
        <w:tblInd w:w="0" w:type="dxa"/>
        <w:tblLayout w:type="fixed"/>
        <w:tblCellMar>
          <w:top w:w="0" w:type="dxa"/>
          <w:left w:w="57" w:type="dxa"/>
          <w:bottom w:w="0" w:type="dxa"/>
          <w:right w:w="57" w:type="dxa"/>
        </w:tblCellMar>
        <w:tblLook w:val="04a0" w:noHBand="0" w:noVBand="1" w:firstColumn="1" w:lastRow="0" w:lastColumn="0" w:firstRow="1"/>
      </w:tblPr>
      <w:tblGrid>
        <w:gridCol w:w="5394"/>
        <w:gridCol w:w="3619"/>
      </w:tblGrid>
      <w:tr>
        <w:trPr>
          <w:trHeight w:val="397" w:hRule="atLeast"/>
        </w:trPr>
        <w:tc>
          <w:tcPr>
            <w:tcW w:w="5394"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rFonts w:cs="Calibri" w:cstheme="minorHAnsi"/>
                <w:b/>
                <w:b/>
                <w:lang w:val="en-US"/>
              </w:rPr>
            </w:pPr>
            <w:r>
              <w:rPr>
                <w:rFonts w:cs="Calibri" w:cstheme="minorHAnsi"/>
                <w:b/>
                <w:lang w:val="en-US"/>
              </w:rPr>
              <w:t>Cost Category</w:t>
            </w:r>
          </w:p>
        </w:tc>
        <w:tc>
          <w:tcPr>
            <w:tcW w:w="3619"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rFonts w:cs="Calibri" w:cstheme="minorHAnsi"/>
                <w:b/>
                <w:b/>
                <w:lang w:val="en-US"/>
              </w:rPr>
            </w:pPr>
            <w:r>
              <w:rPr>
                <w:rFonts w:cs="Calibri" w:cstheme="minorHAnsi"/>
                <w:b/>
                <w:lang w:val="en-US"/>
              </w:rPr>
              <w:t xml:space="preserve">Restrictions </w:t>
            </w:r>
          </w:p>
        </w:tc>
      </w:tr>
      <w:tr>
        <w:trPr>
          <w:trHeight w:val="340" w:hRule="atLeast"/>
        </w:trPr>
        <w:tc>
          <w:tcPr>
            <w:tcW w:w="5394"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right"/>
              <w:rPr>
                <w:rFonts w:cs="Calibri" w:cstheme="minorHAnsi"/>
                <w:b/>
                <w:b/>
                <w:lang w:val="en-US"/>
              </w:rPr>
            </w:pPr>
            <w:r>
              <w:rPr>
                <w:rFonts w:cs="Calibri" w:cstheme="minorHAnsi"/>
                <w:b/>
                <w:lang w:val="en-US"/>
              </w:rPr>
              <w:t>DIRECT COSTS</w:t>
            </w:r>
          </w:p>
        </w:tc>
        <w:tc>
          <w:tcPr>
            <w:tcW w:w="3619"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center"/>
              <w:rPr>
                <w:rFonts w:cs="Calibri" w:cstheme="minorHAnsi"/>
                <w:b/>
                <w:b/>
              </w:rPr>
            </w:pPr>
            <w:r>
              <w:rPr>
                <w:rFonts w:cs="Calibri" w:cstheme="minorHAnsi"/>
                <w:b/>
              </w:rPr>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7" w:right="95" w:hanging="0"/>
              <w:jc w:val="right"/>
              <w:rPr>
                <w:rFonts w:cs="Calibri" w:cstheme="minorHAnsi"/>
                <w:b/>
                <w:b/>
                <w:lang w:val="en-US"/>
              </w:rPr>
            </w:pPr>
            <w:r>
              <w:rPr>
                <w:rFonts w:cs="Calibri" w:cstheme="minorHAnsi"/>
                <w:b/>
                <w:lang w:val="en-US"/>
              </w:rPr>
              <w:t>Personnel costs</w:t>
            </w:r>
            <w:r>
              <w:rPr>
                <w:rFonts w:cs="Calibri" w:cstheme="minorHAnsi"/>
                <w:b/>
                <w:vertAlign w:val="superscript"/>
                <w:lang w:val="en-US"/>
              </w:rPr>
              <w:t>1</w:t>
            </w:r>
            <w:r>
              <w:rPr>
                <w:rFonts w:cs="Calibri" w:cstheme="minorHAnsi"/>
                <w:b/>
                <w:lang w:val="en-US"/>
              </w:rPr>
              <w:t xml:space="preserve"> (PI and Research Team members)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rPr>
            </w:pPr>
            <w:r>
              <w:rPr>
                <w:rFonts w:cs="Calibri" w:cstheme="minorHAnsi"/>
                <w:b/>
                <w:lang w:val="en-US"/>
              </w:rPr>
              <w:t>≥</w:t>
            </w:r>
            <w:r>
              <w:rPr>
                <w:rFonts w:cs="Calibri" w:cstheme="minorHAnsi"/>
                <w:b/>
              </w:rPr>
              <w:t xml:space="preserve"> </w:t>
            </w:r>
            <w:r>
              <w:rPr>
                <w:rFonts w:cs="Calibri" w:cstheme="minorHAnsi"/>
                <w:b/>
              </w:rPr>
              <w:t xml:space="preserve">50% </w:t>
            </w:r>
            <w:r>
              <w:rPr>
                <w:rFonts w:cs="Calibri" w:cstheme="minorHAnsi"/>
                <w:b/>
                <w:lang w:val="en-US"/>
              </w:rPr>
              <w:t>of the total budget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rFonts w:cs="Calibri" w:cstheme="minorHAnsi"/>
                <w:b/>
                <w:b/>
              </w:rPr>
            </w:pPr>
            <w:r>
              <w:rPr>
                <w:rFonts w:cs="Calibri" w:cstheme="minorHAnsi"/>
                <w:b/>
                <w:lang w:val="en-US"/>
              </w:rPr>
              <w:t>Consumables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rPr>
            </w:pPr>
            <w:r>
              <w:rPr>
                <w:rFonts w:cs="Calibri" w:cstheme="minorHAnsi"/>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7" w:right="95" w:hanging="0"/>
              <w:jc w:val="right"/>
              <w:rPr>
                <w:rFonts w:cs="Calibri" w:cstheme="minorHAnsi"/>
                <w:b/>
                <w:b/>
                <w:lang w:val="en-US"/>
              </w:rPr>
            </w:pPr>
            <w:r>
              <w:rPr>
                <w:rFonts w:cs="Calibri" w:cstheme="minorHAnsi"/>
                <w:b/>
                <w:lang w:val="en-US"/>
              </w:rPr>
              <w:t>Dissemination and Travel</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rPr>
            </w:pPr>
            <w:r>
              <w:rPr>
                <w:rFonts w:cs="Calibri" w:cstheme="minorHAnsi"/>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rFonts w:cs="Calibri" w:cstheme="minorHAnsi"/>
                <w:b/>
                <w:b/>
                <w:lang w:val="en-US"/>
              </w:rPr>
            </w:pPr>
            <w:r>
              <w:rPr>
                <w:rFonts w:cs="Calibri" w:cstheme="minorHAnsi"/>
                <w:b/>
                <w:lang w:val="en-US"/>
              </w:rPr>
              <w:t xml:space="preserve">Equipment (Depreciation value) </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rPr>
            </w:pPr>
            <w:r>
              <w:rPr>
                <w:rFonts w:cs="Calibri" w:cstheme="minorHAnsi"/>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rFonts w:cs="Calibri" w:cstheme="minorHAnsi"/>
                <w:b/>
                <w:b/>
                <w:lang w:val="en-US"/>
              </w:rPr>
            </w:pPr>
            <w:r>
              <w:rPr>
                <w:rFonts w:cs="Calibri" w:cstheme="minorHAnsi"/>
                <w:b/>
                <w:lang w:val="en-US"/>
              </w:rPr>
              <w:t>Other costs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rPr>
            </w:pPr>
            <w:r>
              <w:rPr>
                <w:rFonts w:cs="Calibri" w:cstheme="minorHAnsi"/>
              </w:rPr>
              <w:t>-</w:t>
            </w:r>
          </w:p>
        </w:tc>
      </w:tr>
      <w:tr>
        <w:trPr>
          <w:trHeight w:val="283" w:hRule="atLeast"/>
        </w:trPr>
        <w:tc>
          <w:tcPr>
            <w:tcW w:w="5394"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ind w:left="176" w:right="95" w:hanging="0"/>
              <w:jc w:val="right"/>
              <w:rPr>
                <w:rFonts w:cs="Calibri" w:cstheme="minorHAnsi"/>
                <w:b/>
                <w:b/>
                <w:lang w:val="en-US"/>
              </w:rPr>
            </w:pPr>
            <w:r>
              <w:rPr>
                <w:rFonts w:cs="Calibri" w:cstheme="minorHAnsi"/>
                <w:b/>
                <w:lang w:val="en-US"/>
              </w:rPr>
              <w:t>Subcontracting costs</w:t>
            </w:r>
          </w:p>
        </w:tc>
        <w:tc>
          <w:tcPr>
            <w:tcW w:w="3619" w:type="dxa"/>
            <w:tcBorders>
              <w:top w:val="single" w:sz="4" w:space="0" w:color="A6A6A6"/>
              <w:left w:val="single" w:sz="4" w:space="0" w:color="A6A6A6"/>
              <w:bottom w:val="single" w:sz="4" w:space="0" w:color="A6A6A6"/>
              <w:right w:val="single" w:sz="4" w:space="0" w:color="A6A6A6"/>
            </w:tcBorders>
            <w:vAlign w:val="center"/>
          </w:tcPr>
          <w:p>
            <w:pPr>
              <w:pStyle w:val="Normal"/>
              <w:widowControl w:val="false"/>
              <w:spacing w:lineRule="auto" w:line="312" w:before="0" w:after="0"/>
              <w:jc w:val="center"/>
              <w:rPr>
                <w:rFonts w:cs="Calibri" w:cstheme="minorHAnsi"/>
                <w:b/>
                <w:b/>
              </w:rPr>
            </w:pPr>
            <w:r>
              <w:rPr>
                <w:rFonts w:cs="Calibri" w:cstheme="minorHAnsi"/>
                <w:b/>
              </w:rPr>
              <w:t xml:space="preserve">≤ </w:t>
            </w:r>
            <w:r>
              <w:rPr>
                <w:rFonts w:cs="Calibri" w:cstheme="minorHAnsi"/>
                <w:b/>
              </w:rPr>
              <w:t xml:space="preserve">10% of the </w:t>
            </w:r>
            <w:r>
              <w:rPr>
                <w:rFonts w:cs="Calibri" w:cstheme="minorHAnsi"/>
                <w:b/>
                <w:lang w:val="en-US"/>
              </w:rPr>
              <w:t xml:space="preserve">total </w:t>
            </w:r>
            <w:r>
              <w:rPr>
                <w:rFonts w:cs="Calibri" w:cstheme="minorHAnsi"/>
                <w:b/>
              </w:rPr>
              <w:t>budget</w:t>
            </w:r>
          </w:p>
        </w:tc>
      </w:tr>
      <w:tr>
        <w:trPr>
          <w:trHeight w:val="454" w:hRule="atLeast"/>
        </w:trPr>
        <w:tc>
          <w:tcPr>
            <w:tcW w:w="5394"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ind w:right="95" w:hanging="0"/>
              <w:jc w:val="right"/>
              <w:rPr>
                <w:rFonts w:cs="Calibri" w:cstheme="minorHAnsi"/>
                <w:b/>
                <w:b/>
                <w:lang w:val="en-US"/>
              </w:rPr>
            </w:pPr>
            <w:r>
              <w:rPr>
                <w:rFonts w:cs="Calibri" w:cstheme="minorHAnsi"/>
                <w:b/>
                <w:lang w:val="en-US"/>
              </w:rPr>
              <w:t>INDIRECT COSTS</w:t>
            </w:r>
          </w:p>
        </w:tc>
        <w:tc>
          <w:tcPr>
            <w:tcW w:w="3619" w:type="dxa"/>
            <w:tcBorders>
              <w:top w:val="single" w:sz="4" w:space="0" w:color="A6A6A6"/>
              <w:left w:val="single" w:sz="4" w:space="0" w:color="A6A6A6"/>
              <w:bottom w:val="single" w:sz="4" w:space="0" w:color="A6A6A6"/>
              <w:right w:val="single" w:sz="4" w:space="0" w:color="A6A6A6"/>
            </w:tcBorders>
            <w:shd w:color="auto" w:fill="F2F2F2" w:themeFill="background1" w:themeFillShade="f2" w:val="clear"/>
            <w:vAlign w:val="center"/>
          </w:tcPr>
          <w:p>
            <w:pPr>
              <w:pStyle w:val="Normal"/>
              <w:widowControl w:val="false"/>
              <w:spacing w:lineRule="auto" w:line="312" w:before="0" w:after="0"/>
              <w:jc w:val="center"/>
              <w:rPr>
                <w:rFonts w:cs="Calibri" w:cstheme="minorHAnsi"/>
                <w:b/>
                <w:b/>
              </w:rPr>
            </w:pPr>
            <w:r>
              <w:rPr>
                <w:rFonts w:cs="Calibri" w:cstheme="minorHAnsi"/>
                <w:b/>
              </w:rPr>
              <w:t>≤</w:t>
            </w:r>
            <w:r>
              <w:rPr>
                <w:rFonts w:cs="Calibri" w:cstheme="minorHAnsi"/>
                <w:b/>
              </w:rPr>
              <w:t>15%</w:t>
            </w:r>
          </w:p>
          <w:p>
            <w:pPr>
              <w:pStyle w:val="Normal"/>
              <w:widowControl w:val="false"/>
              <w:spacing w:lineRule="auto" w:line="312" w:before="0" w:after="0"/>
              <w:jc w:val="center"/>
              <w:rPr>
                <w:rFonts w:cs="Calibri" w:cstheme="minorHAnsi"/>
                <w:b/>
                <w:b/>
              </w:rPr>
            </w:pPr>
            <w:r>
              <w:rPr>
                <w:rFonts w:cs="Calibri" w:cstheme="minorHAnsi"/>
                <w:b/>
              </w:rPr>
              <w:t>of personnel costs</w:t>
            </w:r>
          </w:p>
        </w:tc>
      </w:tr>
      <w:tr>
        <w:trPr>
          <w:trHeight w:val="340" w:hRule="atLeast"/>
        </w:trPr>
        <w:tc>
          <w:tcPr>
            <w:tcW w:w="5394"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ind w:right="95" w:hanging="0"/>
              <w:jc w:val="right"/>
              <w:rPr>
                <w:rFonts w:cs="Calibri" w:cstheme="minorHAnsi"/>
                <w:b/>
                <w:b/>
                <w:lang w:val="en-US"/>
              </w:rPr>
            </w:pPr>
            <w:r>
              <w:rPr>
                <w:rFonts w:cs="Calibri" w:cstheme="minorHAnsi"/>
                <w:b/>
                <w:lang w:val="en-US"/>
              </w:rPr>
              <w:t>Total HI Budget</w:t>
            </w:r>
          </w:p>
        </w:tc>
        <w:tc>
          <w:tcPr>
            <w:tcW w:w="3619" w:type="dxa"/>
            <w:tcBorders>
              <w:top w:val="single" w:sz="4" w:space="0" w:color="A6A6A6"/>
              <w:left w:val="single" w:sz="4" w:space="0" w:color="A6A6A6"/>
              <w:bottom w:val="single" w:sz="4" w:space="0" w:color="A6A6A6"/>
              <w:right w:val="single" w:sz="4" w:space="0" w:color="A6A6A6"/>
            </w:tcBorders>
            <w:shd w:color="auto" w:fill="BFBFBF" w:themeFill="background1" w:themeFillShade="bf" w:val="clear"/>
            <w:vAlign w:val="center"/>
          </w:tcPr>
          <w:p>
            <w:pPr>
              <w:pStyle w:val="Normal"/>
              <w:widowControl w:val="false"/>
              <w:spacing w:lineRule="auto" w:line="312" w:before="0" w:after="0"/>
              <w:jc w:val="center"/>
              <w:rPr>
                <w:rFonts w:cs="Calibri" w:cstheme="minorHAnsi"/>
                <w:b/>
                <w:b/>
              </w:rPr>
            </w:pPr>
            <w:r>
              <w:rPr>
                <w:rFonts w:cs="Calibri" w:cstheme="minorHAnsi"/>
                <w:b/>
              </w:rPr>
              <w:t>€</w:t>
            </w:r>
          </w:p>
        </w:tc>
      </w:tr>
    </w:tbl>
    <w:p>
      <w:pPr>
        <w:pStyle w:val="Normal"/>
        <w:spacing w:before="0" w:after="0"/>
        <w:jc w:val="center"/>
        <w:rPr>
          <w:rFonts w:cs="Calibri" w:cstheme="minorHAnsi"/>
          <w:i/>
          <w:i/>
          <w:iCs/>
          <w:sz w:val="20"/>
          <w:szCs w:val="20"/>
          <w:vertAlign w:val="superscript"/>
          <w:lang w:val="en-US"/>
        </w:rPr>
      </w:pPr>
      <w:r>
        <w:rPr>
          <w:rFonts w:cs="Calibri" w:cstheme="minorHAnsi"/>
          <w:i/>
          <w:iCs/>
          <w:sz w:val="20"/>
          <w:szCs w:val="20"/>
          <w:vertAlign w:val="superscript"/>
          <w:lang w:val="en-US"/>
        </w:rPr>
      </w:r>
    </w:p>
    <w:p>
      <w:pPr>
        <w:pStyle w:val="Normal"/>
        <w:spacing w:before="0" w:after="0"/>
        <w:rPr>
          <w:rFonts w:cs="Calibri" w:cstheme="minorHAnsi"/>
          <w:i/>
          <w:i/>
          <w:iCs/>
          <w:sz w:val="20"/>
          <w:szCs w:val="20"/>
          <w:lang w:val="en-US"/>
        </w:rPr>
      </w:pPr>
      <w:r>
        <w:rPr>
          <w:rFonts w:cs="Calibri" w:cstheme="minorHAnsi"/>
          <w:i/>
          <w:iCs/>
          <w:sz w:val="20"/>
          <w:szCs w:val="20"/>
          <w:vertAlign w:val="superscript"/>
          <w:lang w:val="en-US"/>
        </w:rPr>
        <w:t>1</w:t>
      </w:r>
      <w:r>
        <w:rPr>
          <w:rFonts w:cs="Calibri" w:cstheme="minorHAnsi"/>
          <w:i/>
          <w:iCs/>
          <w:sz w:val="20"/>
          <w:szCs w:val="20"/>
          <w:lang w:val="en-US"/>
        </w:rPr>
        <w:t>For personnel costs please refer to the terms</w:t>
      </w:r>
      <w:r>
        <w:rPr>
          <w:rFonts w:cs="Calibri" w:cstheme="minorHAnsi"/>
          <w:i/>
          <w:iCs/>
          <w:sz w:val="20"/>
          <w:szCs w:val="20"/>
          <w:lang w:val="en-GB"/>
        </w:rPr>
        <w:t xml:space="preserve"> </w:t>
      </w:r>
      <w:r>
        <w:rPr>
          <w:rFonts w:cs="Calibri" w:cstheme="minorHAnsi"/>
          <w:i/>
          <w:iCs/>
          <w:sz w:val="20"/>
          <w:szCs w:val="20"/>
          <w:lang w:val="en-US"/>
        </w:rPr>
        <w:t>described</w:t>
      </w:r>
      <w:r>
        <w:rPr>
          <w:rFonts w:cs="Calibri" w:cstheme="minorHAnsi"/>
          <w:i/>
          <w:iCs/>
          <w:sz w:val="20"/>
          <w:szCs w:val="20"/>
          <w:lang w:val="en-GB"/>
        </w:rPr>
        <w:t xml:space="preserve"> </w:t>
      </w:r>
      <w:r>
        <w:rPr>
          <w:rFonts w:cs="Calibri" w:cstheme="minorHAnsi"/>
          <w:i/>
          <w:iCs/>
          <w:sz w:val="20"/>
          <w:szCs w:val="20"/>
          <w:lang w:val="en-US"/>
        </w:rPr>
        <w:t>in</w:t>
      </w:r>
      <w:r>
        <w:rPr>
          <w:rFonts w:cs="Calibri" w:cstheme="minorHAnsi"/>
          <w:i/>
          <w:iCs/>
          <w:sz w:val="20"/>
          <w:szCs w:val="20"/>
          <w:lang w:val="en-GB"/>
        </w:rPr>
        <w:t xml:space="preserve"> </w:t>
      </w:r>
      <w:r>
        <w:rPr>
          <w:rFonts w:cs="Calibri" w:cstheme="minorHAnsi"/>
          <w:i/>
          <w:iCs/>
          <w:sz w:val="20"/>
          <w:szCs w:val="20"/>
          <w:lang w:val="en-US"/>
        </w:rPr>
        <w:t>Table4</w:t>
      </w:r>
      <w:r>
        <w:rPr>
          <w:rFonts w:cs="Calibri" w:cstheme="minorHAnsi"/>
          <w:i/>
          <w:iCs/>
          <w:sz w:val="20"/>
          <w:szCs w:val="20"/>
          <w:lang w:val="en-GB"/>
        </w:rPr>
        <w:t xml:space="preserve"> </w:t>
      </w:r>
      <w:r>
        <w:rPr>
          <w:rFonts w:cs="Calibri" w:cstheme="minorHAnsi"/>
          <w:i/>
          <w:iCs/>
          <w:sz w:val="20"/>
          <w:szCs w:val="20"/>
          <w:lang w:val="en-US"/>
        </w:rPr>
        <w:t>of</w:t>
      </w:r>
      <w:r>
        <w:rPr>
          <w:rFonts w:cs="Calibri" w:cstheme="minorHAnsi"/>
          <w:i/>
          <w:iCs/>
          <w:sz w:val="20"/>
          <w:szCs w:val="20"/>
          <w:lang w:val="en-GB"/>
        </w:rPr>
        <w:t xml:space="preserve"> </w:t>
      </w:r>
      <w:r>
        <w:rPr>
          <w:rFonts w:cs="Calibri" w:cstheme="minorHAnsi"/>
          <w:i/>
          <w:iCs/>
          <w:sz w:val="20"/>
          <w:szCs w:val="20"/>
          <w:lang w:val="en-US"/>
        </w:rPr>
        <w:t>the</w:t>
      </w:r>
      <w:r>
        <w:rPr>
          <w:rFonts w:cs="Calibri" w:cstheme="minorHAnsi"/>
          <w:i/>
          <w:iCs/>
          <w:sz w:val="20"/>
          <w:szCs w:val="20"/>
          <w:lang w:val="en-GB"/>
        </w:rPr>
        <w:t xml:space="preserve"> </w:t>
      </w:r>
      <w:r>
        <w:rPr>
          <w:rFonts w:cs="Calibri" w:cstheme="minorHAnsi"/>
          <w:i/>
          <w:iCs/>
          <w:sz w:val="20"/>
          <w:szCs w:val="20"/>
          <w:lang w:val="en-US"/>
        </w:rPr>
        <w:t>call.</w:t>
      </w:r>
    </w:p>
    <w:p>
      <w:pPr>
        <w:pStyle w:val="Normal"/>
        <w:rPr>
          <w:rFonts w:cs="Calibri" w:cstheme="minorHAnsi"/>
          <w:lang w:val="en-US"/>
        </w:rPr>
      </w:pPr>
      <w:r>
        <w:rPr>
          <w:rFonts w:cs="Calibri" w:cstheme="minorHAnsi"/>
          <w:lang w:val="en-US"/>
        </w:rPr>
      </w:r>
    </w:p>
    <w:p>
      <w:pPr>
        <w:pStyle w:val="Normal"/>
        <w:pBdr>
          <w:top w:val="single" w:sz="4" w:space="1" w:color="D9D9D9"/>
          <w:left w:val="single" w:sz="4" w:space="4" w:color="D9D9D9"/>
          <w:bottom w:val="single" w:sz="4" w:space="1" w:color="D9D9D9"/>
          <w:right w:val="single" w:sz="4" w:space="4" w:color="D9D9D9"/>
        </w:pBdr>
        <w:shd w:val="clear" w:color="auto" w:fill="F2F2F2" w:themeFill="background1" w:themeFillShade="f2"/>
        <w:rPr>
          <w:rFonts w:cs="Calibri" w:cstheme="minorHAnsi"/>
          <w:b/>
          <w:b/>
          <w:bCs/>
          <w:lang w:val="en-US"/>
        </w:rPr>
      </w:pPr>
      <w:r>
        <w:rPr>
          <w:rFonts w:cs="Calibri" w:cstheme="minorHAnsi"/>
          <w:b/>
          <w:bCs/>
          <w:lang w:val="en-US"/>
        </w:rPr>
        <w:t xml:space="preserve">Budget justification </w:t>
      </w:r>
    </w:p>
    <w:p>
      <w:pPr>
        <w:pStyle w:val="Normal"/>
        <w:pBdr>
          <w:top w:val="single" w:sz="4" w:space="1" w:color="EEECE1"/>
          <w:left w:val="single" w:sz="4" w:space="4" w:color="EEECE1"/>
          <w:bottom w:val="single" w:sz="4" w:space="1" w:color="EEECE1"/>
          <w:right w:val="single" w:sz="4" w:space="4" w:color="EEECE1"/>
        </w:pBdr>
        <w:spacing w:lineRule="auto" w:line="240" w:before="0" w:after="0"/>
        <w:rPr>
          <w:rFonts w:cs="Calibri" w:cstheme="minorHAnsi"/>
          <w:i/>
          <w:i/>
          <w:color w:val="595959" w:themeColor="text1" w:themeTint="a6"/>
          <w:lang w:val="en-US"/>
        </w:rPr>
      </w:pPr>
      <w:r>
        <w:rPr>
          <w:rFonts w:cs="Calibri" w:cstheme="minorHAnsi"/>
          <w:i/>
          <w:color w:val="595959" w:themeColor="text1" w:themeTint="a6"/>
          <w:lang w:val="en-US"/>
        </w:rPr>
        <w:t>Please justify the proposed costs per category here</w:t>
      </w:r>
    </w:p>
    <w:p>
      <w:pPr>
        <w:pStyle w:val="Normal"/>
        <w:pBdr>
          <w:top w:val="single" w:sz="4" w:space="1" w:color="EEECE1"/>
          <w:left w:val="single" w:sz="4" w:space="4" w:color="EEECE1"/>
          <w:bottom w:val="single" w:sz="4" w:space="1" w:color="EEECE1"/>
          <w:right w:val="single" w:sz="4" w:space="4" w:color="EEECE1"/>
        </w:pBdr>
        <w:spacing w:lineRule="auto" w:line="240" w:before="0" w:after="0"/>
        <w:rPr>
          <w:rFonts w:cs="Calibri" w:cstheme="minorHAnsi"/>
          <w:i/>
          <w:i/>
          <w:color w:val="595959" w:themeColor="text1" w:themeTint="a6"/>
          <w:lang w:val="en-US"/>
        </w:rPr>
      </w:pPr>
      <w:r>
        <w:rPr>
          <w:rFonts w:cs="Calibri" w:cstheme="minorHAnsi"/>
          <w:i/>
          <w:color w:val="595959" w:themeColor="text1" w:themeTint="a6"/>
          <w:lang w:val="en-US"/>
        </w:rPr>
      </w:r>
    </w:p>
    <w:p>
      <w:pPr>
        <w:sectPr>
          <w:headerReference w:type="default" r:id="rId3"/>
          <w:footerReference w:type="default" r:id="rId4"/>
          <w:footnotePr>
            <w:numFmt w:val="decimal"/>
          </w:footnotePr>
          <w:type w:val="nextPage"/>
          <w:pgSz w:w="11906" w:h="16838"/>
          <w:pgMar w:left="1134" w:right="1134" w:gutter="0" w:header="709" w:top="1530" w:footer="709" w:bottom="851"/>
          <w:pgNumType w:start="1" w:fmt="decimal"/>
          <w:formProt w:val="false"/>
          <w:textDirection w:val="lrTb"/>
          <w:docGrid w:type="default" w:linePitch="360" w:charSpace="4096"/>
        </w:sectPr>
        <w:pStyle w:val="Normal"/>
        <w:rPr>
          <w:rFonts w:cs="Calibri" w:cstheme="minorHAnsi"/>
          <w:i/>
          <w:i/>
          <w:color w:val="595959" w:themeColor="text1" w:themeTint="a6"/>
          <w:lang w:val="en-US"/>
        </w:rPr>
      </w:pPr>
      <w:r>
        <w:rPr>
          <w:rFonts w:cs="Calibri" w:cstheme="minorHAnsi"/>
          <w:i/>
          <w:color w:val="595959" w:themeColor="text1" w:themeTint="a6"/>
          <w:lang w:val="en-US"/>
        </w:rPr>
      </w:r>
    </w:p>
    <w:p>
      <w:pPr>
        <w:pStyle w:val="Normal"/>
        <w:rPr>
          <w:rFonts w:cs="Calibri" w:cstheme="minorHAnsi"/>
          <w:lang w:val="en-GB"/>
        </w:rPr>
      </w:pPr>
      <w:r>
        <w:rPr>
          <w:rFonts w:cs="Calibri" w:cstheme="minorHAnsi"/>
          <w:lang w:val="en-GB"/>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r>
    </w:p>
    <w:p>
      <w:pPr>
        <w:pStyle w:val="Normal"/>
        <w:tabs>
          <w:tab w:val="clear" w:pos="720"/>
          <w:tab w:val="left" w:pos="2148" w:leader="none"/>
          <w:tab w:val="left" w:pos="3168" w:leader="none"/>
        </w:tabs>
        <w:spacing w:before="0" w:after="160"/>
        <w:rPr>
          <w:rFonts w:cs="Calibri" w:cstheme="minorHAnsi"/>
          <w:lang w:val="en-US"/>
        </w:rPr>
      </w:pPr>
      <w:r>
        <w:rPr>
          <w:rFonts w:cs="Calibri" w:cstheme="minorHAnsi"/>
          <w:lang w:val="en-US"/>
        </w:rPr>
        <w:tab/>
        <w:tab/>
      </w:r>
    </w:p>
    <w:sectPr>
      <w:headerReference w:type="default" r:id="rId5"/>
      <w:footerReference w:type="default" r:id="rId6"/>
      <w:footnotePr>
        <w:numFmt w:val="decimal"/>
      </w:footnotePr>
      <w:type w:val="nextPage"/>
      <w:pgSz w:w="11906" w:h="16838"/>
      <w:pgMar w:left="1134" w:right="1134" w:gutter="0" w:header="709" w:top="851" w:footer="709" w:bottom="851"/>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top w:val="single" w:sz="4" w:space="1" w:color="808080"/>
      </w:pBdr>
      <w:tabs>
        <w:tab w:val="center" w:pos="4513" w:leader="none"/>
        <w:tab w:val="right" w:pos="9026" w:leader="none"/>
        <w:tab w:val="right" w:pos="9923" w:leader="none"/>
      </w:tabs>
      <w:rPr>
        <w:rFonts w:ascii="Times New Roman" w:hAnsi="Times New Roman" w:cs="Times New Roman"/>
        <w:color w:val="984806" w:themeColor="accent6" w:themeShade="80"/>
        <w:sz w:val="20"/>
        <w:szCs w:val="20"/>
        <w:lang w:val="en-GB"/>
      </w:rPr>
    </w:pPr>
    <w:r>
      <w:rPr>
        <w:rFonts w:cs="Times New Roman" w:ascii="Times New Roman" w:hAnsi="Times New Roman"/>
        <w:color w:val="984806" w:themeColor="accent6" w:themeShade="80"/>
        <w:sz w:val="20"/>
        <w:lang w:val="en-US"/>
      </w:rPr>
      <w:t xml:space="preserve">[SA.2]                              </w:t>
    </w:r>
    <w:r>
      <w:rPr>
        <w:rFonts w:cs="Times New Roman" w:ascii="Times New Roman" w:hAnsi="Times New Roman"/>
        <w:i/>
        <w:color w:val="984806" w:themeColor="accent6" w:themeShade="80"/>
        <w:sz w:val="20"/>
        <w:lang w:val="en-US"/>
      </w:rPr>
      <w:t xml:space="preserve">                                                                                                                                               </w:t>
    </w:r>
    <w:r>
      <w:rPr>
        <w:rFonts w:cs="Times New Roman" w:ascii="Times New Roman" w:hAnsi="Times New Roman"/>
        <w:color w:val="984806" w:themeColor="accent6" w:themeShade="80"/>
        <w:sz w:val="20"/>
        <w:szCs w:val="20"/>
      </w:rPr>
      <w:fldChar w:fldCharType="begin"/>
    </w:r>
    <w:r>
      <w:rPr>
        <w:sz w:val="20"/>
        <w:szCs w:val="20"/>
        <w:rFonts w:cs="Times New Roman" w:ascii="Times New Roman" w:hAnsi="Times New Roman"/>
        <w:color w:val="984806"/>
      </w:rPr>
      <w:instrText xml:space="preserve"> PAGE </w:instrText>
    </w:r>
    <w:r>
      <w:rPr>
        <w:sz w:val="20"/>
        <w:szCs w:val="20"/>
        <w:rFonts w:cs="Times New Roman" w:ascii="Times New Roman" w:hAnsi="Times New Roman"/>
        <w:color w:val="984806"/>
      </w:rPr>
      <w:fldChar w:fldCharType="separate"/>
    </w:r>
    <w:r>
      <w:rPr>
        <w:sz w:val="20"/>
        <w:szCs w:val="20"/>
        <w:rFonts w:cs="Times New Roman" w:ascii="Times New Roman" w:hAnsi="Times New Roman"/>
        <w:color w:val="984806"/>
      </w:rPr>
      <w:t>5</w:t>
    </w:r>
    <w:r>
      <w:rPr>
        <w:sz w:val="20"/>
        <w:szCs w:val="20"/>
        <w:rFonts w:cs="Times New Roman" w:ascii="Times New Roman" w:hAnsi="Times New Roman"/>
        <w:color w:val="984806"/>
      </w:rPr>
      <w:fldChar w:fldCharType="end"/>
    </w:r>
    <w:r>
      <w:rPr>
        <w:rFonts w:cs="Times New Roman" w:ascii="Times New Roman" w:hAnsi="Times New Roman"/>
        <w:color w:val="984806" w:themeColor="accent6" w:themeShade="80"/>
        <w:sz w:val="20"/>
        <w:szCs w:val="20"/>
        <w:lang w:val="en-US"/>
      </w:rPr>
      <w:t>│</w:t>
    </w:r>
    <w:r>
      <w:rPr>
        <w:rFonts w:cs="Times New Roman" w:ascii="Times New Roman" w:hAnsi="Times New Roman"/>
        <w:color w:val="984806" w:themeColor="accent6" w:themeShade="80"/>
        <w:sz w:val="20"/>
        <w:szCs w:val="20"/>
        <w:lang w:val="en-GB"/>
      </w:rPr>
      <w:t xml:space="preserve"> </w:t>
    </w:r>
    <w:r>
      <w:fldChar w:fldCharType="begin"/>
    </w:r>
    <w:r>
      <w:rPr>
        <w:sz w:val="20"/>
        <w:szCs w:val="20"/>
        <w:rFonts w:cs="Times New Roman" w:ascii="Times New Roman" w:hAnsi="Times New Roman"/>
        <w:color w:val="984806"/>
        <w:lang w:val="en-GB"/>
      </w:rPr>
      <w:instrText xml:space="preserve">SECTIONPAGES   \* MERGEFORMAT</w:instrText>
    </w:r>
    <w:r>
      <w:rPr>
        <w:rFonts w:cs="Times New Roman" w:ascii="Times New Roman" w:hAnsi="Times New Roman"/>
        <w:color w:val="984806" w:themeColor="accent6" w:themeShade="80"/>
        <w:sz w:val="20"/>
        <w:szCs w:val="20"/>
        <w:lang w:val="en-GB"/>
      </w:rPr>
    </w:r>
    <w:r>
      <w:rPr>
        <w:sz w:val="20"/>
        <w:szCs w:val="20"/>
        <w:rFonts w:cs="Times New Roman" w:ascii="Times New Roman" w:hAnsi="Times New Roman"/>
        <w:color w:val="984806"/>
        <w:lang w:val="en-GB"/>
      </w:rPr>
      <w:fldChar w:fldCharType="separate"/>
    </w:r>
    <w:r>
      <w:rPr>
        <w:rFonts w:cs="Times New Roman" w:ascii="Times New Roman" w:hAnsi="Times New Roman"/>
        <w:color w:val="984806" w:themeColor="accent6" w:themeShade="80"/>
        <w:sz w:val="20"/>
        <w:szCs w:val="20"/>
        <w:lang w:val="en-GB"/>
      </w:rPr>
      <w:t>5</w:t>
    </w:r>
    <w:r>
      <w:rPr>
        <w:rFonts w:cs="Times New Roman" w:ascii="Times New Roman" w:hAnsi="Times New Roman"/>
        <w:color w:val="984806" w:themeColor="accent6" w:themeShade="80"/>
        <w:sz w:val="20"/>
        <w:szCs w:val="20"/>
        <w:lang w:val="en-GB"/>
      </w:rPr>
    </w:r>
    <w:r>
      <w:rPr>
        <w:sz w:val="20"/>
        <w:szCs w:val="20"/>
        <w:rFonts w:cs="Times New Roman" w:ascii="Times New Roman" w:hAnsi="Times New Roman"/>
        <w:color w:val="984806"/>
        <w:lang w:val="en-GB"/>
      </w:rPr>
      <w:fldChar w:fldCharType="end"/>
    </w:r>
  </w:p>
  <w:p>
    <w:pPr>
      <w:pStyle w:val="Footer"/>
      <w:rPr>
        <w:lang w:val="en-GB"/>
      </w:rPr>
    </w:pPr>
    <w:r>
      <w:rPr>
        <w:lang w:val="en-G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rPr>
    </w:pPr>
    <w:r>
      <w:rPr>
        <w:lang w:val="en-GB"/>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color w:val="808080" w:themeColor="background1" w:themeShade="80"/>
          <w:sz w:val="16"/>
          <w:szCs w:val="16"/>
          <w:lang w:val="en-US"/>
        </w:rPr>
        <w:t>Please add one of the following types:</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R </w:t>
      </w:r>
      <w:r>
        <w:rPr>
          <w:rFonts w:ascii="Times New Roman" w:hAnsi="Times New Roman"/>
          <w:color w:val="808080" w:themeColor="background1" w:themeShade="80"/>
          <w:sz w:val="16"/>
          <w:szCs w:val="16"/>
          <w:lang w:val="en-US"/>
        </w:rPr>
        <w:t>= Report (document, including interim and final report)</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DEM</w:t>
      </w:r>
      <w:r>
        <w:rPr>
          <w:rFonts w:ascii="Times New Roman" w:hAnsi="Times New Roman"/>
          <w:color w:val="808080" w:themeColor="background1" w:themeShade="80"/>
          <w:sz w:val="16"/>
          <w:szCs w:val="16"/>
          <w:lang w:val="en-US"/>
        </w:rPr>
        <w:t xml:space="preserve"> = Demonstrator (prototype, plan, etc.)</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DEC</w:t>
      </w:r>
      <w:r>
        <w:rPr>
          <w:rFonts w:ascii="Times New Roman" w:hAnsi="Times New Roman"/>
          <w:color w:val="808080" w:themeColor="background1" w:themeShade="80"/>
          <w:sz w:val="16"/>
          <w:szCs w:val="16"/>
          <w:lang w:val="en-US"/>
        </w:rPr>
        <w:t xml:space="preserve"> = Publications, patents, etc.</w:t>
      </w:r>
    </w:p>
    <w:p>
      <w:pPr>
        <w:pStyle w:val="Footnote"/>
        <w:widowControl w:val="false"/>
        <w:rPr>
          <w:rFonts w:ascii="Times New Roman" w:hAnsi="Times New Roman"/>
          <w:b/>
          <w:b/>
          <w:color w:val="808080" w:themeColor="background1" w:themeShade="80"/>
          <w:sz w:val="16"/>
          <w:szCs w:val="16"/>
          <w:lang w:val="en-US"/>
        </w:rPr>
      </w:pPr>
      <w:r>
        <w:rPr>
          <w:rFonts w:ascii="Times New Roman" w:hAnsi="Times New Roman"/>
          <w:b/>
          <w:color w:val="808080" w:themeColor="background1" w:themeShade="80"/>
          <w:sz w:val="16"/>
          <w:szCs w:val="16"/>
          <w:lang w:val="en-US"/>
        </w:rPr>
        <w:t>Other</w:t>
      </w:r>
    </w:p>
  </w:footnote>
  <w:footnote w:id="3">
    <w:p>
      <w:pPr>
        <w:pStyle w:val="Footnote"/>
        <w:widowControl w:val="false"/>
        <w:rPr>
          <w:rFonts w:ascii="Times New Roman" w:hAnsi="Times New Roman"/>
          <w:color w:val="808080" w:themeColor="background1" w:themeShade="80"/>
          <w:sz w:val="16"/>
          <w:szCs w:val="16"/>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color w:val="808080" w:themeColor="background1" w:themeShade="80"/>
          <w:sz w:val="16"/>
          <w:szCs w:val="16"/>
          <w:lang w:val="en-US"/>
        </w:rPr>
        <w:t xml:space="preserve">Please add one of the following types: </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PU </w:t>
      </w:r>
      <w:r>
        <w:rPr>
          <w:rFonts w:ascii="Times New Roman" w:hAnsi="Times New Roman"/>
          <w:color w:val="808080" w:themeColor="background1" w:themeShade="80"/>
          <w:sz w:val="16"/>
          <w:szCs w:val="16"/>
          <w:lang w:val="en-US"/>
        </w:rPr>
        <w:t xml:space="preserve">= PUBLIC (public available) </w:t>
      </w:r>
    </w:p>
    <w:p>
      <w:pPr>
        <w:pStyle w:val="Footnote"/>
        <w:widowControl w:val="false"/>
        <w:rPr>
          <w:rFonts w:ascii="Times New Roman" w:hAnsi="Times New Roman"/>
          <w:color w:val="808080" w:themeColor="background1" w:themeShade="80"/>
          <w:sz w:val="16"/>
          <w:szCs w:val="16"/>
          <w:lang w:val="en-US"/>
        </w:rPr>
      </w:pPr>
      <w:r>
        <w:rPr>
          <w:rFonts w:ascii="Times New Roman" w:hAnsi="Times New Roman"/>
          <w:b/>
          <w:color w:val="808080" w:themeColor="background1" w:themeShade="80"/>
          <w:sz w:val="16"/>
          <w:szCs w:val="16"/>
          <w:lang w:val="en-US"/>
        </w:rPr>
        <w:t xml:space="preserve">CO </w:t>
      </w:r>
      <w:r>
        <w:rPr>
          <w:rFonts w:ascii="Times New Roman" w:hAnsi="Times New Roman"/>
          <w:color w:val="808080" w:themeColor="background1" w:themeShade="80"/>
          <w:sz w:val="16"/>
          <w:szCs w:val="16"/>
          <w:lang w:val="en-US"/>
        </w:rPr>
        <w:t>= CONFIDENTIAL (available only to the research team and H.F.R.I.)</w:t>
      </w:r>
    </w:p>
  </w:footnote>
  <w:footnote w:id="4">
    <w:p>
      <w:pPr>
        <w:pStyle w:val="Footnote"/>
        <w:widowControl w:val="false"/>
        <w:rPr>
          <w:rFonts w:ascii="Times New Roman" w:hAnsi="Times New Roman"/>
          <w:i/>
          <w:i/>
          <w:lang w:val="en-US"/>
        </w:rPr>
      </w:pPr>
      <w:r>
        <w:rPr>
          <w:rStyle w:val="FootnoteCharacters"/>
        </w:rPr>
        <w:footnoteRef/>
      </w:r>
      <w:r>
        <w:rPr>
          <w:rFonts w:ascii="Times New Roman" w:hAnsi="Times New Roman"/>
          <w:color w:val="808080" w:themeColor="background1" w:themeShade="80"/>
          <w:sz w:val="16"/>
          <w:szCs w:val="16"/>
          <w:lang w:val="en-US"/>
        </w:rPr>
        <w:t xml:space="preserve"> </w:t>
      </w:r>
      <w:r>
        <w:rPr>
          <w:rFonts w:ascii="Times New Roman" w:hAnsi="Times New Roman"/>
          <w:i/>
          <w:iCs/>
          <w:color w:val="808080" w:themeColor="background1" w:themeShade="80"/>
          <w:sz w:val="16"/>
          <w:szCs w:val="16"/>
          <w:lang w:val="en-US"/>
        </w:rPr>
        <w:t>Please add the respective Project’s delivery month.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Times New Roman" w:hAnsi="Times New Roman" w:cs="Times New Roman"/>
        <w:color w:val="984806" w:themeColor="accent6" w:themeShade="80"/>
        <w:sz w:val="20"/>
        <w:szCs w:val="20"/>
        <w:lang w:val="en-GB"/>
      </w:rPr>
    </w:pPr>
    <w:r>
      <w:rPr>
        <w:rFonts w:cs="Times New Roman" w:ascii="Times New Roman" w:hAnsi="Times New Roman"/>
        <w:color w:val="984806" w:themeColor="accent6" w:themeShade="80"/>
        <w:sz w:val="20"/>
        <w:szCs w:val="20"/>
        <w:lang w:val="en-GB"/>
      </w:rPr>
      <w:t>PI Name</w:t>
      <w:tab/>
      <w:t>Part B2.1</w:t>
      <w:tab/>
      <w:t>Proposal Acronym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222.75pt;height:255pt" o:bullet="t">
        <v:imagedata r:id="rId1" o:title=""/>
      </v:shape>
    </w:pict>
  </w:numPicBullet>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567"/>
        </w:tabs>
        <w:ind w:left="0" w:hanging="0"/>
      </w:pPr>
      <w:rPr>
        <w:sz w:val="22"/>
        <w:szCs w:val="22"/>
        <w:color w:val="E36C0A" w:themeColor="accent6" w:themeShade="bf"/>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851"/>
        </w:tabs>
        <w:ind w:left="0" w:hanging="0"/>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mbria" w:hAnsi="Cambria" w:cs="Cambri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1287" w:hanging="360"/>
      </w:pPr>
      <w:rPr>
        <w:rFonts w:ascii="Cambria" w:hAnsi="Cambria" w:cs="Cambria"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none"/>
      <w:suff w:val="nothing"/>
      <w:lvlText w:val="%1"/>
      <w:lvlJc w:val="left"/>
      <w:pPr>
        <w:tabs>
          <w:tab w:val="num" w:pos="0"/>
        </w:tabs>
        <w:ind w:left="0" w:hanging="0"/>
      </w:pPr>
      <w:rPr/>
    </w:lvl>
    <w:lvl w:ilvl="1">
      <w:start w:val="1"/>
      <w:numFmt w:val="decimal"/>
      <w:lvlText w:val="%2"/>
      <w:lvlJc w:val="left"/>
      <w:pPr>
        <w:tabs>
          <w:tab w:val="num" w:pos="284"/>
        </w:tabs>
        <w:ind w:left="0" w:hanging="0"/>
      </w:pPr>
      <w:rPr/>
    </w:lvl>
    <w:lvl w:ilvl="2">
      <w:start w:val="1"/>
      <w:numFmt w:val="decimal"/>
      <w:lvlText w:val="%2.%3"/>
      <w:lvlJc w:val="left"/>
      <w:pPr>
        <w:tabs>
          <w:tab w:val="num" w:pos="567"/>
        </w:tabs>
        <w:ind w:left="0" w:hanging="0"/>
      </w:pPr>
      <w:rPr/>
    </w:lvl>
    <w:lvl w:ilvl="3">
      <w:start w:val="1"/>
      <w:numFmt w:val="decimal"/>
      <w:lvlText w:val="%2.%3.%4"/>
      <w:lvlJc w:val="left"/>
      <w:pPr>
        <w:tabs>
          <w:tab w:val="num" w:pos="0"/>
        </w:tabs>
        <w:ind w:left="0" w:hanging="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433e"/>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l-GR" w:eastAsia="en-US" w:bidi="ar-SA"/>
    </w:rPr>
  </w:style>
  <w:style w:type="paragraph" w:styleId="Heading1">
    <w:name w:val="Heading 1"/>
    <w:basedOn w:val="Normal"/>
    <w:next w:val="Normal"/>
    <w:link w:val="1Char"/>
    <w:uiPriority w:val="9"/>
    <w:qFormat/>
    <w:rsid w:val="009a6678"/>
    <w:pPr>
      <w:keepNext w:val="true"/>
      <w:keepLines/>
      <w:numPr>
        <w:ilvl w:val="0"/>
        <w:numId w:val="5"/>
      </w:numPr>
      <w:pBdr>
        <w:bottom w:val="single" w:sz="4" w:space="1" w:color="C0504D"/>
      </w:pBdr>
      <w:spacing w:before="360" w:after="160"/>
      <w:outlineLvl w:val="0"/>
    </w:pPr>
    <w:rPr>
      <w:rFonts w:ascii="Times New Roman" w:hAnsi="Times New Roman" w:eastAsia="" w:cs="Times New Roman" w:eastAsiaTheme="majorEastAsia"/>
      <w:b/>
      <w:bCs/>
      <w:caps/>
      <w:color w:val="632423" w:themeColor="accent2" w:themeShade="80"/>
      <w:sz w:val="26"/>
      <w:szCs w:val="26"/>
      <w:lang w:val="en-US"/>
    </w:rPr>
  </w:style>
  <w:style w:type="paragraph" w:styleId="Heading2">
    <w:name w:val="Heading 2"/>
    <w:basedOn w:val="Normal"/>
    <w:next w:val="Normal"/>
    <w:link w:val="2Char"/>
    <w:uiPriority w:val="9"/>
    <w:unhideWhenUsed/>
    <w:qFormat/>
    <w:rsid w:val="0023772f"/>
    <w:pPr>
      <w:keepNext w:val="true"/>
      <w:keepLines/>
      <w:numPr>
        <w:ilvl w:val="1"/>
        <w:numId w:val="5"/>
      </w:numPr>
      <w:spacing w:before="360" w:after="0"/>
      <w:outlineLvl w:val="1"/>
    </w:pPr>
    <w:rPr>
      <w:rFonts w:ascii="Times New Roman" w:hAnsi="Times New Roman" w:eastAsia="" w:cs="Times New Roman" w:eastAsiaTheme="majorEastAsia"/>
      <w:b/>
      <w:bCs/>
      <w:smallCaps/>
      <w:color w:val="E36C0A" w:themeColor="accent6" w:themeShade="bf"/>
      <w:sz w:val="24"/>
      <w:szCs w:val="28"/>
      <w:lang w:val="en-US"/>
    </w:rPr>
  </w:style>
  <w:style w:type="paragraph" w:styleId="Heading3">
    <w:name w:val="Heading 3"/>
    <w:basedOn w:val="Normal"/>
    <w:next w:val="Normal"/>
    <w:link w:val="3Char"/>
    <w:uiPriority w:val="9"/>
    <w:unhideWhenUsed/>
    <w:qFormat/>
    <w:rsid w:val="009a6678"/>
    <w:pPr>
      <w:keepNext w:val="true"/>
      <w:keepLines/>
      <w:numPr>
        <w:ilvl w:val="2"/>
        <w:numId w:val="5"/>
      </w:numPr>
      <w:spacing w:before="200" w:after="0"/>
      <w:outlineLvl w:val="2"/>
    </w:pPr>
    <w:rPr>
      <w:rFonts w:ascii="Times New Roman" w:hAnsi="Times New Roman" w:eastAsia="" w:cs="" w:cstheme="majorBidi" w:eastAsiaTheme="majorEastAsia"/>
      <w:b/>
      <w:bCs/>
      <w:color w:val="E36C0A" w:themeColor="accent6" w:themeShade="bf"/>
      <w:lang w:val="en-GB"/>
    </w:rPr>
  </w:style>
  <w:style w:type="paragraph" w:styleId="Heading4">
    <w:name w:val="Heading 4"/>
    <w:basedOn w:val="Normal"/>
    <w:next w:val="Normal"/>
    <w:link w:val="4Char"/>
    <w:uiPriority w:val="9"/>
    <w:unhideWhenUsed/>
    <w:qFormat/>
    <w:rsid w:val="009a6678"/>
    <w:pPr>
      <w:keepNext w:val="true"/>
      <w:keepLines/>
      <w:numPr>
        <w:ilvl w:val="3"/>
        <w:numId w:val="5"/>
      </w:numPr>
      <w:spacing w:before="200" w:after="0"/>
      <w:outlineLvl w:val="3"/>
    </w:pPr>
    <w:rPr>
      <w:rFonts w:ascii="Times New Roman" w:hAnsi="Times New Roman" w:eastAsia="" w:cs="" w:cstheme="majorBidi" w:eastAsiaTheme="majorEastAsia"/>
      <w:b/>
      <w:bCs/>
      <w:i/>
      <w:iCs/>
      <w:color w:val="632423" w:themeColor="accent2" w:themeShade="80"/>
    </w:rPr>
  </w:style>
  <w:style w:type="paragraph" w:styleId="Heading5">
    <w:name w:val="Heading 5"/>
    <w:basedOn w:val="Normal"/>
    <w:next w:val="Normal"/>
    <w:link w:val="5Char"/>
    <w:uiPriority w:val="9"/>
    <w:unhideWhenUsed/>
    <w:qFormat/>
    <w:rsid w:val="00ab3ab5"/>
    <w:pPr>
      <w:keepNext w:val="true"/>
      <w:keepLines/>
      <w:numPr>
        <w:ilvl w:val="4"/>
        <w:numId w:val="1"/>
      </w:numPr>
      <w:spacing w:before="200" w:after="0"/>
      <w:outlineLvl w:val="4"/>
    </w:pPr>
    <w:rPr>
      <w:rFonts w:ascii="Times New Roman" w:hAnsi="Times New Roman" w:eastAsia="" w:cs="Times New Roman" w:eastAsiaTheme="majorEastAsia"/>
      <w:color w:val="943634" w:themeColor="accent2" w:themeShade="bf"/>
      <w:lang w:val="en-GB"/>
    </w:rPr>
  </w:style>
  <w:style w:type="paragraph" w:styleId="Heading6">
    <w:name w:val="Heading 6"/>
    <w:basedOn w:val="Normal"/>
    <w:next w:val="Normal"/>
    <w:link w:val="6Char"/>
    <w:uiPriority w:val="9"/>
    <w:semiHidden/>
    <w:unhideWhenUsed/>
    <w:qFormat/>
    <w:rsid w:val="00e2433e"/>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17365D" w:themeColor="text2" w:themeShade="bf"/>
    </w:rPr>
  </w:style>
  <w:style w:type="paragraph" w:styleId="Heading7">
    <w:name w:val="Heading 7"/>
    <w:basedOn w:val="Normal"/>
    <w:next w:val="Normal"/>
    <w:link w:val="7Char"/>
    <w:uiPriority w:val="9"/>
    <w:semiHidden/>
    <w:unhideWhenUsed/>
    <w:qFormat/>
    <w:rsid w:val="00e243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8Char"/>
    <w:uiPriority w:val="9"/>
    <w:semiHidden/>
    <w:unhideWhenUsed/>
    <w:qFormat/>
    <w:rsid w:val="00e243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9Char"/>
    <w:uiPriority w:val="9"/>
    <w:semiHidden/>
    <w:unhideWhenUsed/>
    <w:qFormat/>
    <w:rsid w:val="00e243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Heading1"/>
    <w:uiPriority w:val="9"/>
    <w:qFormat/>
    <w:rsid w:val="009a6678"/>
    <w:rPr>
      <w:rFonts w:ascii="Times New Roman" w:hAnsi="Times New Roman" w:eastAsia="" w:cs="Times New Roman" w:eastAsiaTheme="majorEastAsia"/>
      <w:b/>
      <w:bCs/>
      <w:caps/>
      <w:color w:val="632423" w:themeColor="accent2" w:themeShade="80"/>
      <w:sz w:val="26"/>
      <w:szCs w:val="26"/>
      <w:lang w:val="en-US"/>
    </w:rPr>
  </w:style>
  <w:style w:type="character" w:styleId="2Char" w:customStyle="1">
    <w:name w:val="Επικεφαλίδα 2 Char"/>
    <w:basedOn w:val="DefaultParagraphFont"/>
    <w:link w:val="Heading2"/>
    <w:uiPriority w:val="9"/>
    <w:qFormat/>
    <w:rsid w:val="0023772f"/>
    <w:rPr>
      <w:rFonts w:ascii="Times New Roman" w:hAnsi="Times New Roman" w:eastAsia="" w:cs="Times New Roman" w:eastAsiaTheme="majorEastAsia"/>
      <w:b/>
      <w:bCs/>
      <w:smallCaps/>
      <w:color w:val="E36C0A" w:themeColor="accent6" w:themeShade="bf"/>
      <w:sz w:val="24"/>
      <w:szCs w:val="28"/>
      <w:lang w:val="en-US"/>
    </w:rPr>
  </w:style>
  <w:style w:type="character" w:styleId="3Char" w:customStyle="1">
    <w:name w:val="Επικεφαλίδα 3 Char"/>
    <w:basedOn w:val="DefaultParagraphFont"/>
    <w:link w:val="Heading3"/>
    <w:uiPriority w:val="9"/>
    <w:qFormat/>
    <w:rsid w:val="009a6678"/>
    <w:rPr>
      <w:rFonts w:ascii="Times New Roman" w:hAnsi="Times New Roman" w:eastAsia="" w:cs="" w:cstheme="majorBidi" w:eastAsiaTheme="majorEastAsia"/>
      <w:b/>
      <w:bCs/>
      <w:color w:val="E36C0A" w:themeColor="accent6" w:themeShade="bf"/>
      <w:lang w:val="en-GB"/>
    </w:rPr>
  </w:style>
  <w:style w:type="character" w:styleId="4Char" w:customStyle="1">
    <w:name w:val="Επικεφαλίδα 4 Char"/>
    <w:basedOn w:val="DefaultParagraphFont"/>
    <w:link w:val="Heading4"/>
    <w:uiPriority w:val="9"/>
    <w:qFormat/>
    <w:rsid w:val="009a6678"/>
    <w:rPr>
      <w:rFonts w:ascii="Times New Roman" w:hAnsi="Times New Roman" w:eastAsia="" w:cs="" w:cstheme="majorBidi" w:eastAsiaTheme="majorEastAsia"/>
      <w:b/>
      <w:bCs/>
      <w:i/>
      <w:iCs/>
      <w:color w:val="632423" w:themeColor="accent2" w:themeShade="80"/>
    </w:rPr>
  </w:style>
  <w:style w:type="character" w:styleId="5Char" w:customStyle="1">
    <w:name w:val="Επικεφαλίδα 5 Char"/>
    <w:basedOn w:val="DefaultParagraphFont"/>
    <w:link w:val="Heading5"/>
    <w:uiPriority w:val="9"/>
    <w:qFormat/>
    <w:rsid w:val="00ab3ab5"/>
    <w:rPr>
      <w:rFonts w:ascii="Times New Roman" w:hAnsi="Times New Roman" w:eastAsia="" w:cs="Times New Roman" w:eastAsiaTheme="majorEastAsia"/>
      <w:color w:val="943634" w:themeColor="accent2" w:themeShade="bf"/>
      <w:lang w:val="en-GB"/>
    </w:rPr>
  </w:style>
  <w:style w:type="character" w:styleId="6Char" w:customStyle="1">
    <w:name w:val="Επικεφαλίδα 6 Char"/>
    <w:basedOn w:val="DefaultParagraphFont"/>
    <w:link w:val="Heading6"/>
    <w:uiPriority w:val="9"/>
    <w:semiHidden/>
    <w:qFormat/>
    <w:rsid w:val="00e2433e"/>
    <w:rPr>
      <w:rFonts w:ascii="Cambria" w:hAnsi="Cambria" w:eastAsia="" w:cs="" w:asciiTheme="majorHAnsi" w:cstheme="majorBidi" w:eastAsiaTheme="majorEastAsia" w:hAnsiTheme="majorHAnsi"/>
      <w:i/>
      <w:iCs/>
      <w:color w:val="17365D" w:themeColor="text2" w:themeShade="bf"/>
    </w:rPr>
  </w:style>
  <w:style w:type="character" w:styleId="7Char" w:customStyle="1">
    <w:name w:val="Επικεφαλίδα 7 Char"/>
    <w:basedOn w:val="DefaultParagraphFont"/>
    <w:link w:val="Heading7"/>
    <w:uiPriority w:val="9"/>
    <w:semiHidden/>
    <w:qFormat/>
    <w:rsid w:val="00e2433e"/>
    <w:rPr>
      <w:rFonts w:ascii="Cambria" w:hAnsi="Cambria" w:eastAsia="" w:cs="" w:asciiTheme="majorHAnsi" w:cstheme="majorBidi" w:eastAsiaTheme="majorEastAsia" w:hAnsiTheme="majorHAnsi"/>
      <w:i/>
      <w:iCs/>
      <w:color w:val="404040" w:themeColor="text1" w:themeTint="bf"/>
    </w:rPr>
  </w:style>
  <w:style w:type="character" w:styleId="8Char" w:customStyle="1">
    <w:name w:val="Επικεφαλίδα 8 Char"/>
    <w:basedOn w:val="DefaultParagraphFont"/>
    <w:link w:val="Heading8"/>
    <w:uiPriority w:val="9"/>
    <w:semiHidden/>
    <w:qFormat/>
    <w:rsid w:val="00e2433e"/>
    <w:rPr>
      <w:rFonts w:ascii="Cambria" w:hAnsi="Cambria" w:eastAsia="" w:cs="" w:asciiTheme="majorHAnsi" w:cstheme="majorBidi" w:eastAsiaTheme="majorEastAsia" w:hAnsiTheme="majorHAnsi"/>
      <w:color w:val="404040" w:themeColor="text1" w:themeTint="bf"/>
      <w:sz w:val="20"/>
      <w:szCs w:val="20"/>
    </w:rPr>
  </w:style>
  <w:style w:type="character" w:styleId="9Char" w:customStyle="1">
    <w:name w:val="Επικεφαλίδα 9 Char"/>
    <w:basedOn w:val="DefaultParagraphFont"/>
    <w:link w:val="Heading9"/>
    <w:uiPriority w:val="9"/>
    <w:semiHidden/>
    <w:qFormat/>
    <w:rsid w:val="00e2433e"/>
    <w:rPr>
      <w:rFonts w:ascii="Cambria" w:hAnsi="Cambria" w:eastAsia="" w:cs="" w:asciiTheme="majorHAnsi" w:cstheme="majorBidi" w:eastAsiaTheme="majorEastAsia" w:hAnsiTheme="majorHAnsi"/>
      <w:i/>
      <w:iCs/>
      <w:color w:val="404040" w:themeColor="text1" w:themeTint="bf"/>
      <w:sz w:val="20"/>
      <w:szCs w:val="20"/>
    </w:rPr>
  </w:style>
  <w:style w:type="character" w:styleId="Char" w:customStyle="1">
    <w:name w:val="Τίτλος Char"/>
    <w:basedOn w:val="DefaultParagraphFont"/>
    <w:link w:val="Title"/>
    <w:uiPriority w:val="10"/>
    <w:qFormat/>
    <w:rsid w:val="00e2433e"/>
    <w:rPr>
      <w:rFonts w:ascii="Cambria" w:hAnsi="Cambria" w:eastAsia="" w:cs="" w:asciiTheme="majorHAnsi" w:cstheme="majorBidi" w:eastAsiaTheme="majorEastAsia" w:hAnsiTheme="majorHAnsi"/>
      <w:color w:val="000000" w:themeColor="text1"/>
      <w:sz w:val="56"/>
      <w:szCs w:val="56"/>
    </w:rPr>
  </w:style>
  <w:style w:type="character" w:styleId="Char1" w:customStyle="1">
    <w:name w:val="Υπότιτλος Char"/>
    <w:basedOn w:val="DefaultParagraphFont"/>
    <w:link w:val="Subtitle"/>
    <w:uiPriority w:val="11"/>
    <w:qFormat/>
    <w:rsid w:val="00e2433e"/>
    <w:rPr>
      <w:color w:val="5A5A5A" w:themeColor="text1" w:themeTint="a5"/>
      <w:spacing w:val="10"/>
    </w:rPr>
  </w:style>
  <w:style w:type="character" w:styleId="Strong">
    <w:name w:val="Strong"/>
    <w:basedOn w:val="DefaultParagraphFont"/>
    <w:uiPriority w:val="22"/>
    <w:qFormat/>
    <w:rsid w:val="00e2433e"/>
    <w:rPr>
      <w:b/>
      <w:bCs/>
      <w:color w:val="000000" w:themeColor="text1"/>
    </w:rPr>
  </w:style>
  <w:style w:type="character" w:styleId="Emphasis">
    <w:name w:val="Emphasis"/>
    <w:basedOn w:val="DefaultParagraphFont"/>
    <w:uiPriority w:val="20"/>
    <w:qFormat/>
    <w:rsid w:val="00e2433e"/>
    <w:rPr>
      <w:i/>
      <w:iCs/>
      <w:color w:val="auto"/>
    </w:rPr>
  </w:style>
  <w:style w:type="character" w:styleId="Char2" w:customStyle="1">
    <w:name w:val="Απόσπασμα Char"/>
    <w:basedOn w:val="DefaultParagraphFont"/>
    <w:link w:val="Quote"/>
    <w:uiPriority w:val="29"/>
    <w:qFormat/>
    <w:rsid w:val="00e2433e"/>
    <w:rPr>
      <w:i/>
      <w:iCs/>
      <w:color w:val="000000" w:themeColor="text1"/>
    </w:rPr>
  </w:style>
  <w:style w:type="character" w:styleId="Char3" w:customStyle="1">
    <w:name w:val="Έντονο απόσπ. Char"/>
    <w:basedOn w:val="DefaultParagraphFont"/>
    <w:link w:val="IntenseQuote"/>
    <w:uiPriority w:val="30"/>
    <w:qFormat/>
    <w:rsid w:val="00e2433e"/>
    <w:rPr>
      <w:color w:val="000000" w:themeColor="text1"/>
      <w:shd w:fill="F2F2F2" w:val="clear"/>
    </w:rPr>
  </w:style>
  <w:style w:type="character" w:styleId="SubtleEmphasis">
    <w:name w:val="Subtle Emphasis"/>
    <w:basedOn w:val="DefaultParagraphFont"/>
    <w:uiPriority w:val="19"/>
    <w:qFormat/>
    <w:rsid w:val="00e2433e"/>
    <w:rPr>
      <w:i/>
      <w:iCs/>
      <w:color w:val="404040" w:themeColor="text1" w:themeTint="bf"/>
    </w:rPr>
  </w:style>
  <w:style w:type="character" w:styleId="IntenseEmphasis">
    <w:name w:val="Intense Emphasis"/>
    <w:basedOn w:val="DefaultParagraphFont"/>
    <w:uiPriority w:val="21"/>
    <w:qFormat/>
    <w:rsid w:val="00e2433e"/>
    <w:rPr>
      <w:b/>
      <w:bCs/>
      <w:i/>
      <w:iCs/>
      <w:caps/>
    </w:rPr>
  </w:style>
  <w:style w:type="character" w:styleId="SubtleReference">
    <w:name w:val="Subtle Reference"/>
    <w:basedOn w:val="DefaultParagraphFont"/>
    <w:uiPriority w:val="31"/>
    <w:qFormat/>
    <w:rsid w:val="00e2433e"/>
    <w:rPr>
      <w:smallCaps/>
      <w:color w:val="404040" w:themeColor="text1" w:themeTint="bf"/>
      <w:u w:val="single" w:color="7F7F7F"/>
    </w:rPr>
  </w:style>
  <w:style w:type="character" w:styleId="IntenseReference">
    <w:name w:val="Intense Reference"/>
    <w:basedOn w:val="DefaultParagraphFont"/>
    <w:uiPriority w:val="32"/>
    <w:qFormat/>
    <w:rsid w:val="00e2433e"/>
    <w:rPr>
      <w:b/>
      <w:bCs/>
      <w:smallCaps/>
      <w:u w:val="single"/>
    </w:rPr>
  </w:style>
  <w:style w:type="character" w:styleId="BookTitle">
    <w:name w:val="Book Title"/>
    <w:basedOn w:val="DefaultParagraphFont"/>
    <w:uiPriority w:val="33"/>
    <w:qFormat/>
    <w:rsid w:val="00e2433e"/>
    <w:rPr>
      <w:b w:val="false"/>
      <w:bCs w:val="false"/>
      <w:smallCaps/>
      <w:spacing w:val="5"/>
    </w:rPr>
  </w:style>
  <w:style w:type="character" w:styleId="Char4" w:customStyle="1">
    <w:name w:val="Παράγραφος λίστας Char"/>
    <w:basedOn w:val="DefaultParagraphFont"/>
    <w:link w:val="ListParagraph"/>
    <w:uiPriority w:val="34"/>
    <w:qFormat/>
    <w:rsid w:val="005b6c8b"/>
    <w:rPr>
      <w:rFonts w:ascii="Calibri" w:hAnsi="Calibri" w:eastAsia="Calibri" w:cs="Times New Roman"/>
    </w:rPr>
  </w:style>
  <w:style w:type="character" w:styleId="Char5" w:customStyle="1">
    <w:name w:val="Κείμενο υποσημείωσης Char"/>
    <w:basedOn w:val="DefaultParagraphFont"/>
    <w:link w:val="Footnote"/>
    <w:uiPriority w:val="99"/>
    <w:qFormat/>
    <w:rsid w:val="00da0f17"/>
    <w:rPr>
      <w:rFonts w:ascii="Calibri" w:hAnsi="Calibri" w:eastAsia="Calibri" w:cs="Times New Roman"/>
      <w:sz w:val="20"/>
      <w:szCs w:val="20"/>
    </w:rPr>
  </w:style>
  <w:style w:type="character" w:styleId="FootnoteCharacters">
    <w:name w:val="Footnote Characters"/>
    <w:basedOn w:val="DefaultParagraphFont"/>
    <w:uiPriority w:val="99"/>
    <w:semiHidden/>
    <w:unhideWhenUsed/>
    <w:qFormat/>
    <w:rsid w:val="00da0f17"/>
    <w:rPr>
      <w:vertAlign w:val="superscript"/>
    </w:rPr>
  </w:style>
  <w:style w:type="character" w:styleId="FootnoteAnchor">
    <w:name w:val="Footnote Anchor"/>
    <w:rPr>
      <w:vertAlign w:val="superscript"/>
    </w:rPr>
  </w:style>
  <w:style w:type="character" w:styleId="Char6" w:customStyle="1">
    <w:name w:val="Χωρίς διάστιχο Char"/>
    <w:basedOn w:val="DefaultParagraphFont"/>
    <w:link w:val="NoSpacing"/>
    <w:uiPriority w:val="1"/>
    <w:qFormat/>
    <w:rsid w:val="001f4d30"/>
    <w:rPr/>
  </w:style>
  <w:style w:type="character" w:styleId="InternetLink">
    <w:name w:val="Hyperlink"/>
    <w:basedOn w:val="DefaultParagraphFont"/>
    <w:uiPriority w:val="99"/>
    <w:unhideWhenUsed/>
    <w:rsid w:val="001f4d30"/>
    <w:rPr>
      <w:color w:val="0000FF" w:themeColor="hyperlink"/>
      <w:u w:val="single"/>
    </w:rPr>
  </w:style>
  <w:style w:type="character" w:styleId="Char7" w:customStyle="1">
    <w:name w:val="Κεφαλίδα Char"/>
    <w:basedOn w:val="DefaultParagraphFont"/>
    <w:link w:val="Header"/>
    <w:uiPriority w:val="99"/>
    <w:qFormat/>
    <w:rsid w:val="008814ac"/>
    <w:rPr/>
  </w:style>
  <w:style w:type="character" w:styleId="Char8" w:customStyle="1">
    <w:name w:val="Υποσέλιδο Char"/>
    <w:basedOn w:val="DefaultParagraphFont"/>
    <w:link w:val="Footer"/>
    <w:uiPriority w:val="99"/>
    <w:qFormat/>
    <w:rsid w:val="008814ac"/>
    <w:rPr/>
  </w:style>
  <w:style w:type="character" w:styleId="Char9" w:customStyle="1">
    <w:name w:val="Κείμενο πλαισίου Char"/>
    <w:basedOn w:val="DefaultParagraphFont"/>
    <w:link w:val="BalloonText"/>
    <w:uiPriority w:val="99"/>
    <w:semiHidden/>
    <w:qFormat/>
    <w:rsid w:val="00602e7f"/>
    <w:rPr>
      <w:rFonts w:ascii="Segoe UI" w:hAnsi="Segoe UI" w:cs="Segoe UI"/>
      <w:sz w:val="18"/>
      <w:szCs w:val="18"/>
    </w:rPr>
  </w:style>
  <w:style w:type="character" w:styleId="Annotationreference">
    <w:name w:val="annotation reference"/>
    <w:basedOn w:val="DefaultParagraphFont"/>
    <w:uiPriority w:val="99"/>
    <w:semiHidden/>
    <w:unhideWhenUsed/>
    <w:qFormat/>
    <w:rsid w:val="00eb34c3"/>
    <w:rPr>
      <w:sz w:val="16"/>
      <w:szCs w:val="16"/>
    </w:rPr>
  </w:style>
  <w:style w:type="character" w:styleId="Char10" w:customStyle="1">
    <w:name w:val="Κείμενο σχολίου Char"/>
    <w:basedOn w:val="DefaultParagraphFont"/>
    <w:link w:val="Annotationtext"/>
    <w:uiPriority w:val="99"/>
    <w:semiHidden/>
    <w:qFormat/>
    <w:rsid w:val="00eb34c3"/>
    <w:rPr>
      <w:sz w:val="20"/>
      <w:szCs w:val="20"/>
    </w:rPr>
  </w:style>
  <w:style w:type="character" w:styleId="Char11" w:customStyle="1">
    <w:name w:val="Θέμα σχολίου Char"/>
    <w:basedOn w:val="Char10"/>
    <w:link w:val="Annotationsubject"/>
    <w:uiPriority w:val="99"/>
    <w:semiHidden/>
    <w:qFormat/>
    <w:rsid w:val="00eb34c3"/>
    <w:rPr>
      <w:b/>
      <w:bCs/>
      <w:sz w:val="20"/>
      <w:szCs w:val="20"/>
    </w:rPr>
  </w:style>
  <w:style w:type="character" w:styleId="PlaceholderText">
    <w:name w:val="Placeholder Text"/>
    <w:basedOn w:val="DefaultParagraphFont"/>
    <w:uiPriority w:val="99"/>
    <w:semiHidden/>
    <w:qFormat/>
    <w:rsid w:val="00cd199c"/>
    <w:rPr>
      <w:color w:val="808080"/>
    </w:rPr>
  </w:style>
  <w:style w:type="character" w:styleId="VisitedInternetLink">
    <w:name w:val="FollowedHyperlink"/>
    <w:basedOn w:val="DefaultParagraphFont"/>
    <w:uiPriority w:val="99"/>
    <w:semiHidden/>
    <w:unhideWhenUsed/>
    <w:rsid w:val="006c1113"/>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aption1">
    <w:name w:val="caption"/>
    <w:basedOn w:val="Normal"/>
    <w:next w:val="Normal"/>
    <w:uiPriority w:val="35"/>
    <w:unhideWhenUsed/>
    <w:qFormat/>
    <w:rsid w:val="00e2433e"/>
    <w:pPr>
      <w:spacing w:lineRule="auto" w:line="240" w:before="0" w:after="200"/>
    </w:pPr>
    <w:rPr>
      <w:i/>
      <w:iCs/>
      <w:color w:val="1F497D" w:themeColor="text2"/>
      <w:sz w:val="18"/>
      <w:szCs w:val="18"/>
    </w:rPr>
  </w:style>
  <w:style w:type="paragraph" w:styleId="Title">
    <w:name w:val="Title"/>
    <w:basedOn w:val="Normal"/>
    <w:next w:val="Normal"/>
    <w:link w:val="Char"/>
    <w:uiPriority w:val="10"/>
    <w:qFormat/>
    <w:rsid w:val="00e2433e"/>
    <w:pPr>
      <w:spacing w:lineRule="auto" w:line="240" w:before="0" w:after="0"/>
      <w:contextualSpacing/>
    </w:pPr>
    <w:rPr>
      <w:rFonts w:ascii="Cambria" w:hAnsi="Cambria" w:eastAsia="" w:cs="" w:asciiTheme="majorHAnsi" w:cstheme="majorBidi" w:eastAsiaTheme="majorEastAsia" w:hAnsiTheme="majorHAnsi"/>
      <w:color w:val="000000" w:themeColor="text1"/>
      <w:sz w:val="56"/>
      <w:szCs w:val="56"/>
    </w:rPr>
  </w:style>
  <w:style w:type="paragraph" w:styleId="Subtitle">
    <w:name w:val="Subtitle"/>
    <w:basedOn w:val="Normal"/>
    <w:next w:val="Normal"/>
    <w:link w:val="Char1"/>
    <w:uiPriority w:val="11"/>
    <w:qFormat/>
    <w:rsid w:val="00e2433e"/>
    <w:pPr/>
    <w:rPr>
      <w:color w:val="5A5A5A" w:themeColor="text1" w:themeTint="a5"/>
      <w:spacing w:val="10"/>
    </w:rPr>
  </w:style>
  <w:style w:type="paragraph" w:styleId="NoSpacing">
    <w:name w:val="No Spacing"/>
    <w:link w:val="Char6"/>
    <w:uiPriority w:val="1"/>
    <w:qFormat/>
    <w:rsid w:val="00e2433e"/>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l-GR" w:eastAsia="en-US" w:bidi="ar-SA"/>
    </w:rPr>
  </w:style>
  <w:style w:type="paragraph" w:styleId="Quote">
    <w:name w:val="Quote"/>
    <w:basedOn w:val="Normal"/>
    <w:next w:val="Normal"/>
    <w:link w:val="Char2"/>
    <w:uiPriority w:val="29"/>
    <w:qFormat/>
    <w:rsid w:val="00e2433e"/>
    <w:pPr>
      <w:spacing w:before="160" w:after="160"/>
      <w:ind w:left="720" w:right="720" w:hanging="0"/>
    </w:pPr>
    <w:rPr>
      <w:i/>
      <w:iCs/>
      <w:color w:val="000000" w:themeColor="text1"/>
    </w:rPr>
  </w:style>
  <w:style w:type="paragraph" w:styleId="IntenseQuote">
    <w:name w:val="Intense Quote"/>
    <w:basedOn w:val="Normal"/>
    <w:next w:val="Normal"/>
    <w:link w:val="Char3"/>
    <w:uiPriority w:val="30"/>
    <w:qFormat/>
    <w:rsid w:val="00e2433e"/>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2433e"/>
    <w:pPr>
      <w:outlineLvl w:val="9"/>
    </w:pPr>
    <w:rPr/>
  </w:style>
  <w:style w:type="paragraph" w:styleId="ListParagraph">
    <w:name w:val="List Paragraph"/>
    <w:basedOn w:val="Normal"/>
    <w:link w:val="Char4"/>
    <w:uiPriority w:val="34"/>
    <w:qFormat/>
    <w:rsid w:val="005b6c8b"/>
    <w:pPr>
      <w:spacing w:lineRule="auto" w:line="240" w:before="0" w:after="120"/>
      <w:ind w:left="720" w:hanging="0"/>
      <w:contextualSpacing/>
      <w:jc w:val="both"/>
    </w:pPr>
    <w:rPr>
      <w:rFonts w:ascii="Calibri" w:hAnsi="Calibri" w:eastAsia="Calibri" w:cs="Times New Roman"/>
    </w:rPr>
  </w:style>
  <w:style w:type="paragraph" w:styleId="Footnote">
    <w:name w:val="Footnote Text"/>
    <w:basedOn w:val="Normal"/>
    <w:link w:val="Char5"/>
    <w:uiPriority w:val="99"/>
    <w:unhideWhenUsed/>
    <w:rsid w:val="00da0f17"/>
    <w:pPr>
      <w:spacing w:lineRule="auto" w:line="240" w:before="0" w:after="0"/>
      <w:jc w:val="both"/>
    </w:pPr>
    <w:rPr>
      <w:rFonts w:ascii="Calibri" w:hAnsi="Calibri" w:eastAsia="Calibri" w:cs="Times New Roman"/>
      <w:sz w:val="20"/>
      <w:szCs w:val="20"/>
    </w:rPr>
  </w:style>
  <w:style w:type="paragraph" w:styleId="Contents1">
    <w:name w:val="TOC 1"/>
    <w:basedOn w:val="Normal"/>
    <w:next w:val="Normal"/>
    <w:autoRedefine/>
    <w:uiPriority w:val="39"/>
    <w:unhideWhenUsed/>
    <w:rsid w:val="001f4d30"/>
    <w:pPr>
      <w:spacing w:before="0" w:after="100"/>
    </w:pPr>
    <w:rPr/>
  </w:style>
  <w:style w:type="paragraph" w:styleId="Contents2">
    <w:name w:val="TOC 2"/>
    <w:basedOn w:val="Normal"/>
    <w:next w:val="Normal"/>
    <w:autoRedefine/>
    <w:uiPriority w:val="39"/>
    <w:unhideWhenUsed/>
    <w:rsid w:val="00fe395a"/>
    <w:pPr>
      <w:tabs>
        <w:tab w:val="clear" w:pos="720"/>
        <w:tab w:val="left" w:pos="1276" w:leader="none"/>
        <w:tab w:val="right" w:pos="9016" w:leader="dot"/>
      </w:tabs>
      <w:spacing w:before="0" w:after="100"/>
      <w:ind w:left="426" w:firstLine="141"/>
    </w:pPr>
    <w:rPr/>
  </w:style>
  <w:style w:type="paragraph" w:styleId="Contents3">
    <w:name w:val="TOC 3"/>
    <w:basedOn w:val="Normal"/>
    <w:next w:val="Normal"/>
    <w:autoRedefine/>
    <w:uiPriority w:val="39"/>
    <w:unhideWhenUsed/>
    <w:rsid w:val="00fe395a"/>
    <w:pPr>
      <w:tabs>
        <w:tab w:val="clear" w:pos="720"/>
        <w:tab w:val="left" w:pos="1320" w:leader="none"/>
        <w:tab w:val="right" w:pos="9016" w:leader="dot"/>
      </w:tabs>
      <w:spacing w:before="0" w:after="100"/>
      <w:ind w:left="1276" w:hanging="709"/>
    </w:pPr>
    <w:rPr/>
  </w:style>
  <w:style w:type="paragraph" w:styleId="HeaderandFooter">
    <w:name w:val="Header and Footer"/>
    <w:basedOn w:val="Normal"/>
    <w:qFormat/>
    <w:pPr/>
    <w:rPr/>
  </w:style>
  <w:style w:type="paragraph" w:styleId="Header">
    <w:name w:val="Header"/>
    <w:basedOn w:val="Normal"/>
    <w:link w:val="Char7"/>
    <w:uiPriority w:val="99"/>
    <w:unhideWhenUsed/>
    <w:rsid w:val="008814ac"/>
    <w:pPr>
      <w:tabs>
        <w:tab w:val="clear" w:pos="720"/>
        <w:tab w:val="center" w:pos="4513" w:leader="none"/>
        <w:tab w:val="right" w:pos="9026" w:leader="none"/>
      </w:tabs>
      <w:spacing w:lineRule="auto" w:line="240" w:before="0" w:after="0"/>
    </w:pPr>
    <w:rPr/>
  </w:style>
  <w:style w:type="paragraph" w:styleId="Footer">
    <w:name w:val="Footer"/>
    <w:basedOn w:val="Normal"/>
    <w:link w:val="Char8"/>
    <w:uiPriority w:val="99"/>
    <w:unhideWhenUsed/>
    <w:rsid w:val="008814ac"/>
    <w:pPr>
      <w:tabs>
        <w:tab w:val="clear" w:pos="720"/>
        <w:tab w:val="center" w:pos="4513" w:leader="none"/>
        <w:tab w:val="right" w:pos="9026" w:leader="none"/>
      </w:tabs>
      <w:spacing w:lineRule="auto" w:line="240" w:before="0" w:after="0"/>
    </w:pPr>
    <w:rPr/>
  </w:style>
  <w:style w:type="paragraph" w:styleId="BalloonText">
    <w:name w:val="Balloon Text"/>
    <w:basedOn w:val="Normal"/>
    <w:link w:val="Char9"/>
    <w:uiPriority w:val="99"/>
    <w:semiHidden/>
    <w:unhideWhenUsed/>
    <w:qFormat/>
    <w:rsid w:val="00602e7f"/>
    <w:pPr>
      <w:spacing w:lineRule="auto" w:line="240" w:before="0" w:after="0"/>
    </w:pPr>
    <w:rPr>
      <w:rFonts w:ascii="Segoe UI" w:hAnsi="Segoe UI" w:cs="Segoe UI"/>
      <w:sz w:val="18"/>
      <w:szCs w:val="18"/>
    </w:rPr>
  </w:style>
  <w:style w:type="paragraph" w:styleId="Annotationtext">
    <w:name w:val="annotation text"/>
    <w:basedOn w:val="Normal"/>
    <w:link w:val="Char10"/>
    <w:uiPriority w:val="99"/>
    <w:semiHidden/>
    <w:unhideWhenUsed/>
    <w:qFormat/>
    <w:rsid w:val="00eb34c3"/>
    <w:pPr>
      <w:spacing w:lineRule="auto" w:line="240"/>
    </w:pPr>
    <w:rPr>
      <w:sz w:val="20"/>
      <w:szCs w:val="20"/>
    </w:rPr>
  </w:style>
  <w:style w:type="paragraph" w:styleId="Annotationsubject">
    <w:name w:val="annotation subject"/>
    <w:basedOn w:val="Annotationtext"/>
    <w:next w:val="Annotationtext"/>
    <w:link w:val="Char11"/>
    <w:uiPriority w:val="99"/>
    <w:semiHidden/>
    <w:unhideWhenUsed/>
    <w:qFormat/>
    <w:rsid w:val="00eb34c3"/>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5b6c8b"/>
    <w:pPr>
      <w:spacing w:after="0" w:line="240" w:lineRule="auto"/>
    </w:pPr>
    <w:rPr>
      <w:lang w:val="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E1E0-A37F-4532-8398-3718F755B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Application>LibreOffice/7.3.6.2$Linux_X86_64 LibreOffice_project/30$Build-2</Application>
  <AppVersion>15.0000</AppVersion>
  <Pages>9</Pages>
  <Words>911</Words>
  <Characters>5095</Characters>
  <CharactersWithSpaces>5863</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2022-10-06T16:16:00Z</dcterms:created>
  <dc:creator>spyridoula ntani</dc:creator>
  <dc:description/>
  <dc:language>en-US</dc:language>
  <cp:lastModifiedBy>diman</cp:lastModifiedBy>
  <cp:lastPrinted>2022-08-23T12:16:00Z</cp:lastPrinted>
  <dcterms:modified xsi:type="dcterms:W3CDTF">2022-10-07T10:58:00Z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